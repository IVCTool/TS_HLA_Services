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77"/>
        <w:gridCol w:w="2978"/>
        <w:gridCol w:w="2268"/>
        <w:gridCol w:w="2268"/>
      </w:tblGrid>
      <w:tr w:rsidR="00820A57" w:rsidRPr="004A5660" w:rsidTr="008829BA">
        <w:trPr>
          <w:trHeight w:val="65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9610C" w:rsidRPr="004A5660" w:rsidRDefault="00E9610C" w:rsidP="00656FB7">
            <w:pPr>
              <w:pStyle w:val="En-tteRight"/>
              <w:rPr>
                <w:noProof/>
                <w:lang w:val="en-US"/>
              </w:rPr>
            </w:pPr>
          </w:p>
          <w:p w:rsidR="00820A57" w:rsidRPr="004A5660" w:rsidRDefault="00820A57" w:rsidP="00656FB7">
            <w:pPr>
              <w:pStyle w:val="En-tteRight"/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0A57" w:rsidRPr="004A5660" w:rsidRDefault="008B3CF7" w:rsidP="0087394D">
            <w:pPr>
              <w:rPr>
                <w:lang w:val="en-US"/>
              </w:rPr>
            </w:pPr>
            <w:r w:rsidRPr="004A5660">
              <w:rPr>
                <w:noProof/>
                <w:lang w:val="en-US"/>
              </w:rPr>
              <w:t xml:space="preserve">                  </w:t>
            </w:r>
            <w:r w:rsidR="00656FB7" w:rsidRPr="004A5660">
              <w:rPr>
                <w:noProof/>
                <w:lang w:val="en-US"/>
              </w:rPr>
              <w:t xml:space="preserve"> </w:t>
            </w:r>
          </w:p>
        </w:tc>
      </w:tr>
      <w:tr w:rsidR="00820A57" w:rsidRPr="004A5660" w:rsidTr="008829BA">
        <w:trPr>
          <w:trHeight w:val="851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20A57" w:rsidRPr="004A5660" w:rsidRDefault="00820A57" w:rsidP="008B3CF7">
            <w:pPr>
              <w:rPr>
                <w:lang w:val="en-US"/>
              </w:rPr>
            </w:pPr>
          </w:p>
          <w:p w:rsidR="00E9610C" w:rsidRPr="004A5660" w:rsidRDefault="00E9610C" w:rsidP="008B3CF7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829BA">
            <w:pPr>
              <w:spacing w:before="0" w:after="0"/>
              <w:ind w:left="34" w:hanging="34"/>
              <w:jc w:val="left"/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541D40" w:rsidRPr="004A5660" w:rsidTr="00541D40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41D40" w:rsidRPr="004A5660" w:rsidRDefault="00541D40" w:rsidP="00541D40">
            <w:pPr>
              <w:spacing w:before="0" w:after="0"/>
              <w:jc w:val="left"/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41D40" w:rsidRPr="004A5660" w:rsidRDefault="00541D40" w:rsidP="00541D40">
            <w:pPr>
              <w:rPr>
                <w:lang w:val="en-US"/>
              </w:rPr>
            </w:pPr>
          </w:p>
        </w:tc>
      </w:tr>
      <w:tr w:rsidR="00820A57" w:rsidRPr="004A5660" w:rsidTr="008E6C41">
        <w:trPr>
          <w:trHeight w:hRule="exact" w:val="252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E6C41">
            <w:pPr>
              <w:spacing w:before="0" w:after="0"/>
              <w:jc w:val="left"/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E6C41">
        <w:trPr>
          <w:trHeight w:hRule="exact" w:val="486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E6C41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C72C40">
        <w:trPr>
          <w:trHeight w:hRule="exact" w:val="228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CD250B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4A5660">
              <w:rPr>
                <w:lang w:val="en-US"/>
              </w:rPr>
              <w:fldChar w:fldCharType="begin"/>
            </w:r>
            <w:r w:rsidR="003213F4" w:rsidRPr="004A5660">
              <w:rPr>
                <w:lang w:val="en-US"/>
              </w:rPr>
              <w:instrText xml:space="preserve"> DOCPROPERTY DocUnitEmail  \* MERGEFORMAT </w:instrText>
            </w:r>
            <w:r w:rsidRPr="004A5660">
              <w:rPr>
                <w:lang w:val="en-US"/>
              </w:rPr>
              <w:fldChar w:fldCharType="end"/>
            </w: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337543">
        <w:trPr>
          <w:trHeight w:hRule="exact" w:val="153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B3CF7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6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4D7CE8" w:rsidP="008829BA">
            <w:pPr>
              <w:jc w:val="center"/>
              <w:rPr>
                <w:b/>
                <w:color w:val="0000FF"/>
                <w:sz w:val="44"/>
                <w:szCs w:val="44"/>
                <w:lang w:val="en-US"/>
              </w:rPr>
            </w:pPr>
            <w:r>
              <w:rPr>
                <w:b/>
                <w:color w:val="0000FF"/>
                <w:sz w:val="44"/>
                <w:szCs w:val="44"/>
                <w:lang w:val="en-US"/>
              </w:rPr>
              <w:t>MSG-134</w:t>
            </w: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829BA">
            <w:pPr>
              <w:jc w:val="center"/>
              <w:rPr>
                <w:color w:val="0000FF"/>
                <w:lang w:val="en-US"/>
              </w:rPr>
            </w:pPr>
          </w:p>
        </w:tc>
      </w:tr>
      <w:tr w:rsidR="00820A57" w:rsidRPr="004A5660" w:rsidTr="008829BA">
        <w:trPr>
          <w:trHeight w:hRule="exact" w:val="6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829BA">
            <w:pPr>
              <w:jc w:val="center"/>
              <w:rPr>
                <w:color w:val="0000FF"/>
                <w:sz w:val="36"/>
                <w:szCs w:val="36"/>
                <w:lang w:val="en-US"/>
              </w:rPr>
            </w:pPr>
          </w:p>
        </w:tc>
      </w:tr>
      <w:tr w:rsidR="00820A57" w:rsidRPr="004A5660" w:rsidTr="00084687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829BA">
            <w:pPr>
              <w:jc w:val="center"/>
              <w:rPr>
                <w:color w:val="0000FF"/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829BA">
            <w:pPr>
              <w:jc w:val="center"/>
              <w:rPr>
                <w:color w:val="0000FF"/>
                <w:lang w:val="en-US"/>
              </w:rPr>
            </w:pPr>
          </w:p>
        </w:tc>
      </w:tr>
      <w:tr w:rsidR="00820A57" w:rsidRPr="004A5660" w:rsidTr="008829BA">
        <w:trPr>
          <w:trHeight w:hRule="exact" w:val="1063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CD250B" w:rsidP="008829BA">
            <w:pPr>
              <w:jc w:val="center"/>
              <w:rPr>
                <w:b/>
                <w:color w:val="0000FF"/>
                <w:sz w:val="36"/>
                <w:szCs w:val="36"/>
                <w:lang w:val="en-US"/>
              </w:rPr>
            </w:pPr>
            <w:r w:rsidRPr="004A5660">
              <w:rPr>
                <w:b/>
                <w:color w:val="0000FF"/>
                <w:sz w:val="36"/>
                <w:szCs w:val="36"/>
                <w:lang w:val="en-US"/>
              </w:rPr>
              <w:fldChar w:fldCharType="begin"/>
            </w:r>
            <w:r w:rsidR="003213F4" w:rsidRPr="004A5660">
              <w:rPr>
                <w:b/>
                <w:color w:val="0000FF"/>
                <w:sz w:val="36"/>
                <w:szCs w:val="36"/>
                <w:lang w:val="en-US"/>
              </w:rPr>
              <w:instrText xml:space="preserve"> DOCPROPERTY  DocTitle </w:instrText>
            </w:r>
            <w:r w:rsidRPr="004A5660">
              <w:rPr>
                <w:b/>
                <w:color w:val="0000FF"/>
                <w:sz w:val="36"/>
                <w:szCs w:val="36"/>
                <w:lang w:val="en-US"/>
              </w:rPr>
              <w:fldChar w:fldCharType="separate"/>
            </w:r>
            <w:r w:rsidR="00903E65">
              <w:rPr>
                <w:b/>
                <w:color w:val="0000FF"/>
                <w:sz w:val="36"/>
                <w:szCs w:val="36"/>
                <w:lang w:val="en-US"/>
              </w:rPr>
              <w:t>ETC FRA user guide</w:t>
            </w:r>
            <w:r w:rsidRPr="004A5660">
              <w:rPr>
                <w:b/>
                <w:color w:val="0000FF"/>
                <w:sz w:val="36"/>
                <w:szCs w:val="36"/>
                <w:lang w:val="en-US"/>
              </w:rPr>
              <w:fldChar w:fldCharType="end"/>
            </w: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829BA">
            <w:pPr>
              <w:jc w:val="left"/>
              <w:rPr>
                <w:lang w:val="en-US"/>
              </w:rPr>
            </w:pPr>
          </w:p>
        </w:tc>
      </w:tr>
      <w:tr w:rsidR="00820A57" w:rsidRPr="004A5660" w:rsidTr="00337543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829BA">
            <w:pPr>
              <w:jc w:val="left"/>
              <w:rPr>
                <w:lang w:val="en-US"/>
              </w:rPr>
            </w:pPr>
          </w:p>
        </w:tc>
      </w:tr>
      <w:tr w:rsidR="00820A57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0A57" w:rsidRPr="004A5660" w:rsidRDefault="00820A57" w:rsidP="008829BA">
            <w:pPr>
              <w:jc w:val="left"/>
              <w:rPr>
                <w:lang w:val="en-US"/>
              </w:rPr>
            </w:pPr>
          </w:p>
        </w:tc>
      </w:tr>
      <w:tr w:rsidR="002237C1" w:rsidRPr="004A5660" w:rsidTr="002237C1">
        <w:trPr>
          <w:trHeight w:hRule="exact" w:val="959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2237C1">
            <w:pPr>
              <w:spacing w:before="0" w:after="0"/>
              <w:rPr>
                <w:szCs w:val="24"/>
                <w:lang w:val="en-US"/>
              </w:rPr>
            </w:pPr>
          </w:p>
          <w:p w:rsidR="002237C1" w:rsidRPr="004A5660" w:rsidRDefault="002237C1" w:rsidP="002237C1">
            <w:pPr>
              <w:spacing w:before="0" w:after="0"/>
              <w:rPr>
                <w:sz w:val="24"/>
                <w:szCs w:val="24"/>
                <w:lang w:val="en-US"/>
              </w:rPr>
            </w:pPr>
            <w:r w:rsidRPr="004A5660">
              <w:rPr>
                <w:lang w:val="en-US"/>
              </w:rPr>
              <w:t xml:space="preserve">   </w:t>
            </w:r>
          </w:p>
          <w:p w:rsidR="002237C1" w:rsidRPr="004A5660" w:rsidRDefault="002237C1" w:rsidP="002237C1">
            <w:pPr>
              <w:spacing w:before="0"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jc w:val="left"/>
              <w:rPr>
                <w:lang w:val="en-US"/>
              </w:rPr>
            </w:pPr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2237C1">
            <w:pPr>
              <w:spacing w:before="0" w:after="0"/>
              <w:jc w:val="left"/>
              <w:rPr>
                <w:lang w:val="en-US"/>
              </w:rPr>
            </w:pPr>
            <w:r w:rsidRPr="004A5660">
              <w:rPr>
                <w:lang w:val="en-US"/>
              </w:rPr>
              <w:t xml:space="preserve">          </w:t>
            </w:r>
          </w:p>
          <w:p w:rsidR="002237C1" w:rsidRPr="004A5660" w:rsidRDefault="002237C1" w:rsidP="002237C1">
            <w:pPr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 w:rsidRPr="004A5660">
              <w:rPr>
                <w:lang w:val="en-US"/>
              </w:rPr>
              <w:t xml:space="preserve">               </w:t>
            </w: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jc w:val="left"/>
              <w:rPr>
                <w:lang w:val="en-US"/>
              </w:rPr>
            </w:pPr>
          </w:p>
        </w:tc>
      </w:tr>
      <w:tr w:rsidR="002237C1" w:rsidRPr="004A5660" w:rsidTr="00084687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2237C1">
            <w:pPr>
              <w:spacing w:before="0" w:after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2237C1">
            <w:pPr>
              <w:spacing w:before="0" w:after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:rsidTr="00744F1F">
        <w:trPr>
          <w:trHeight w:hRule="exact" w:val="87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2237C1">
            <w:pPr>
              <w:spacing w:before="0" w:after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:rsidTr="00084687">
        <w:trPr>
          <w:trHeight w:hRule="exact" w:val="14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2237C1">
            <w:pPr>
              <w:spacing w:before="0" w:after="0"/>
              <w:rPr>
                <w:sz w:val="18"/>
                <w:lang w:val="en-US"/>
              </w:rPr>
            </w:pPr>
          </w:p>
          <w:p w:rsidR="002237C1" w:rsidRPr="004A5660" w:rsidRDefault="002237C1" w:rsidP="0087394D">
            <w:pPr>
              <w:rPr>
                <w:sz w:val="18"/>
                <w:lang w:val="en-US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sz w:val="18"/>
                <w:lang w:val="en-US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2237C1">
            <w:pPr>
              <w:spacing w:before="0"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15982" w:rsidRDefault="0068794D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15982">
              <w:rPr>
                <w:sz w:val="18"/>
                <w:szCs w:val="18"/>
                <w:lang w:val="en-US"/>
              </w:rPr>
              <w:t>Version</w:t>
            </w:r>
            <w:r w:rsidR="002237C1" w:rsidRPr="00415982">
              <w:rPr>
                <w:sz w:val="18"/>
                <w:szCs w:val="18"/>
                <w:lang w:val="en-US"/>
              </w:rPr>
              <w:t>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15982" w:rsidRDefault="00CD250B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fldSimple w:instr=" DOCPROPERTY  DocVersion  \* MERGEFORMAT ">
              <w:r w:rsidR="00903E65" w:rsidRPr="00903E65">
                <w:rPr>
                  <w:sz w:val="18"/>
                  <w:szCs w:val="18"/>
                  <w:lang w:val="en-US"/>
                </w:rPr>
                <w:t>V1.1</w:t>
              </w:r>
              <w:r w:rsidR="00903E65">
                <w:t xml:space="preserve"> Draft</w:t>
              </w:r>
            </w:fldSimple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2237C1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15982" w:rsidRDefault="00E84615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15982">
              <w:rPr>
                <w:sz w:val="18"/>
                <w:szCs w:val="18"/>
                <w:lang w:val="en-US"/>
              </w:rPr>
              <w:t>Date</w:t>
            </w:r>
            <w:r w:rsidR="002237C1" w:rsidRPr="00415982">
              <w:rPr>
                <w:sz w:val="18"/>
                <w:szCs w:val="18"/>
                <w:lang w:val="en-US"/>
              </w:rPr>
              <w:t>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15982" w:rsidRDefault="00CD250B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fldSimple w:instr=" DOCPROPERTY  DocUpdate  \* MERGEFORMAT ">
              <w:r w:rsidR="00903E65" w:rsidRPr="00903E65">
                <w:rPr>
                  <w:sz w:val="18"/>
                  <w:szCs w:val="18"/>
                  <w:lang w:val="en-US"/>
                </w:rPr>
                <w:t>01/06/2017</w:t>
              </w:r>
            </w:fldSimple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15982" w:rsidRDefault="003213F4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15982">
              <w:rPr>
                <w:sz w:val="18"/>
                <w:szCs w:val="18"/>
                <w:lang w:val="en-US"/>
              </w:rPr>
              <w:t>Status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15982" w:rsidRDefault="00CD250B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fldSimple w:instr=" DOCPROPERTY  DocStatus  \* MERGEFORMAT ">
              <w:r w:rsidR="00903E65" w:rsidRPr="00903E65">
                <w:rPr>
                  <w:sz w:val="18"/>
                  <w:szCs w:val="18"/>
                  <w:lang w:val="en-US"/>
                </w:rPr>
                <w:t>Validé</w:t>
              </w:r>
            </w:fldSimple>
          </w:p>
        </w:tc>
      </w:tr>
      <w:tr w:rsidR="002237C1" w:rsidRPr="004A5660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A5660" w:rsidRDefault="003213F4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A5660">
              <w:rPr>
                <w:sz w:val="18"/>
                <w:szCs w:val="18"/>
                <w:lang w:val="en-US"/>
              </w:rPr>
              <w:t>Usage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A5660" w:rsidRDefault="00CD250B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fldSimple w:instr=" DOCPROPERTY  DocUsage  \* MERGEFORMAT ">
              <w:r w:rsidR="00903E65" w:rsidRPr="00903E65">
                <w:rPr>
                  <w:sz w:val="18"/>
                  <w:szCs w:val="18"/>
                  <w:lang w:val="en-US"/>
                </w:rPr>
                <w:t>Livrable</w:t>
              </w:r>
            </w:fldSimple>
          </w:p>
        </w:tc>
      </w:tr>
      <w:tr w:rsidR="002237C1" w:rsidRPr="004A5660" w:rsidTr="00AC77A3">
        <w:trPr>
          <w:trHeight w:hRule="exact" w:val="50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A5660" w:rsidRDefault="003213F4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A5660">
              <w:rPr>
                <w:sz w:val="18"/>
                <w:szCs w:val="18"/>
                <w:lang w:val="en-US"/>
              </w:rPr>
              <w:t xml:space="preserve">Author :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A5660" w:rsidRDefault="00CD250B" w:rsidP="007C6B77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fldSimple w:instr=" DOCPROPERTY  DocAuthor  \* MERGEFORMAT ">
              <w:r w:rsidR="00903E65" w:rsidRPr="00903E65">
                <w:rPr>
                  <w:sz w:val="18"/>
                  <w:szCs w:val="18"/>
                  <w:lang w:val="en-US"/>
                </w:rPr>
                <w:t>FRANCE</w:t>
              </w:r>
            </w:fldSimple>
          </w:p>
        </w:tc>
      </w:tr>
      <w:tr w:rsidR="002237C1" w:rsidRPr="004A5660" w:rsidTr="00E12931">
        <w:trPr>
          <w:trHeight w:hRule="exact" w:val="801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524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37C1" w:rsidRPr="004A5660" w:rsidRDefault="002237C1" w:rsidP="008829BA">
            <w:pPr>
              <w:jc w:val="right"/>
              <w:rPr>
                <w:sz w:val="18"/>
                <w:szCs w:val="18"/>
                <w:lang w:val="en-US"/>
              </w:rPr>
            </w:pPr>
            <w:r w:rsidRPr="004A5660">
              <w:rPr>
                <w:sz w:val="18"/>
                <w:szCs w:val="18"/>
                <w:lang w:val="en-US"/>
              </w:rPr>
              <w:t>Type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237C1" w:rsidRPr="004A5660" w:rsidRDefault="00CD250B" w:rsidP="008829BA">
            <w:pPr>
              <w:jc w:val="left"/>
              <w:rPr>
                <w:sz w:val="18"/>
                <w:szCs w:val="18"/>
                <w:lang w:val="en-US"/>
              </w:rPr>
            </w:pPr>
            <w:fldSimple w:instr=" DOCPROPERTY  DocType  \* MERGEFORMAT ">
              <w:r w:rsidR="00903E65" w:rsidRPr="00903E65">
                <w:rPr>
                  <w:sz w:val="18"/>
                  <w:szCs w:val="18"/>
                  <w:lang w:val="en-US"/>
                </w:rPr>
                <w:t>MUT: Manuel d'utilisation</w:t>
              </w:r>
            </w:fldSimple>
          </w:p>
        </w:tc>
      </w:tr>
    </w:tbl>
    <w:p w:rsidR="00995840" w:rsidRPr="004A5660" w:rsidRDefault="00995840">
      <w:pPr>
        <w:rPr>
          <w:lang w:val="en-US"/>
        </w:rPr>
        <w:sectPr w:rsidR="00995840" w:rsidRPr="004A5660" w:rsidSect="00B51C72">
          <w:headerReference w:type="even" r:id="rId8"/>
          <w:headerReference w:type="first" r:id="rId9"/>
          <w:footerReference w:type="first" r:id="rId10"/>
          <w:pgSz w:w="11907" w:h="16840" w:code="9"/>
          <w:pgMar w:top="816" w:right="1134" w:bottom="1134" w:left="1134" w:header="720" w:footer="680" w:gutter="0"/>
          <w:cols w:space="720"/>
        </w:sectPr>
      </w:pPr>
    </w:p>
    <w:p w:rsidR="00DD0F65" w:rsidRPr="004A5660" w:rsidRDefault="00DD0F65" w:rsidP="00DD0F65">
      <w:pPr>
        <w:pStyle w:val="Normalaprstbl"/>
        <w:spacing w:before="60"/>
        <w:rPr>
          <w:lang w:val="en-US"/>
        </w:rPr>
      </w:pPr>
    </w:p>
    <w:p w:rsidR="00995840" w:rsidRPr="004A5660" w:rsidRDefault="00B35B47" w:rsidP="00B87C1F">
      <w:pPr>
        <w:jc w:val="right"/>
        <w:outlineLvl w:val="0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t>TABLE OF CONTENTS</w:t>
      </w:r>
    </w:p>
    <w:p w:rsidR="00995840" w:rsidRPr="004A5660" w:rsidRDefault="00995840">
      <w:pPr>
        <w:spacing w:before="0" w:after="0"/>
        <w:rPr>
          <w:lang w:val="en-US"/>
        </w:rPr>
      </w:pPr>
    </w:p>
    <w:p w:rsidR="00903E65" w:rsidRDefault="00CD250B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CD250B">
        <w:rPr>
          <w:b w:val="0"/>
          <w:caps w:val="0"/>
          <w:lang w:val="en-US"/>
        </w:rPr>
        <w:fldChar w:fldCharType="begin"/>
      </w:r>
      <w:r w:rsidR="003213F4" w:rsidRPr="004A5660">
        <w:rPr>
          <w:b w:val="0"/>
          <w:caps w:val="0"/>
          <w:lang w:val="en-US"/>
        </w:rPr>
        <w:instrText xml:space="preserve"> TOC \o "1-5" </w:instrText>
      </w:r>
      <w:r w:rsidRPr="00CD250B">
        <w:rPr>
          <w:b w:val="0"/>
          <w:caps w:val="0"/>
          <w:lang w:val="en-US"/>
        </w:rPr>
        <w:fldChar w:fldCharType="separate"/>
      </w:r>
      <w:r w:rsidR="00903E65" w:rsidRPr="00042570">
        <w:rPr>
          <w:lang w:val="en-US"/>
        </w:rPr>
        <w:t>1.</w:t>
      </w:r>
      <w:r w:rsidR="00903E65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903E65" w:rsidRPr="00042570">
        <w:rPr>
          <w:lang w:val="en-US"/>
        </w:rPr>
        <w:t>Introduction</w:t>
      </w:r>
      <w:r w:rsidR="00903E65">
        <w:tab/>
      </w:r>
      <w:r w:rsidR="00903E65">
        <w:fldChar w:fldCharType="begin"/>
      </w:r>
      <w:r w:rsidR="00903E65">
        <w:instrText xml:space="preserve"> PAGEREF _Toc484537064 \h </w:instrText>
      </w:r>
      <w:r w:rsidR="00903E65">
        <w:fldChar w:fldCharType="separate"/>
      </w:r>
      <w:r w:rsidR="00903E65">
        <w:t>5</w:t>
      </w:r>
      <w:r w:rsidR="00903E65"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1.1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Purpose</w:t>
      </w:r>
      <w:r>
        <w:tab/>
      </w:r>
      <w:r>
        <w:fldChar w:fldCharType="begin"/>
      </w:r>
      <w:r>
        <w:instrText xml:space="preserve"> PAGEREF _Toc484537065 \h </w:instrText>
      </w:r>
      <w:r>
        <w:fldChar w:fldCharType="separate"/>
      </w:r>
      <w:r>
        <w:t>5</w:t>
      </w:r>
      <w:r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1.2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Reference Documents</w:t>
      </w:r>
      <w:r>
        <w:tab/>
      </w:r>
      <w:r>
        <w:fldChar w:fldCharType="begin"/>
      </w:r>
      <w:r>
        <w:instrText xml:space="preserve"> PAGEREF _Toc484537066 \h </w:instrText>
      </w:r>
      <w:r>
        <w:fldChar w:fldCharType="separate"/>
      </w:r>
      <w:r>
        <w:t>5</w:t>
      </w:r>
      <w:r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1.3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Terminology</w:t>
      </w:r>
      <w:r>
        <w:tab/>
      </w:r>
      <w:r>
        <w:fldChar w:fldCharType="begin"/>
      </w:r>
      <w:r>
        <w:instrText xml:space="preserve"> PAGEREF _Toc484537067 \h </w:instrText>
      </w:r>
      <w:r>
        <w:fldChar w:fldCharType="separate"/>
      </w:r>
      <w:r>
        <w:t>5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1.3.1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Acronyms</w:t>
      </w:r>
      <w:r>
        <w:tab/>
      </w:r>
      <w:r>
        <w:fldChar w:fldCharType="begin"/>
      </w:r>
      <w:r>
        <w:instrText xml:space="preserve"> PAGEREF _Toc484537068 \h </w:instrText>
      </w:r>
      <w:r>
        <w:fldChar w:fldCharType="separate"/>
      </w:r>
      <w:r>
        <w:t>5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1.3.2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Definitions</w:t>
      </w:r>
      <w:r>
        <w:tab/>
      </w:r>
      <w:r>
        <w:fldChar w:fldCharType="begin"/>
      </w:r>
      <w:r>
        <w:instrText xml:space="preserve"> PAGEREF _Toc484537069 \h </w:instrText>
      </w:r>
      <w:r>
        <w:fldChar w:fldCharType="separate"/>
      </w:r>
      <w:r>
        <w:t>7</w:t>
      </w:r>
      <w:r>
        <w:fldChar w:fldCharType="end"/>
      </w:r>
    </w:p>
    <w:p w:rsidR="00903E65" w:rsidRDefault="00903E6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042570">
        <w:rPr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Pr="00042570">
        <w:rPr>
          <w:lang w:val="en-US"/>
        </w:rPr>
        <w:t>Prerequisites</w:t>
      </w:r>
      <w:r>
        <w:tab/>
      </w:r>
      <w:r>
        <w:fldChar w:fldCharType="begin"/>
      </w:r>
      <w:r>
        <w:instrText xml:space="preserve"> PAGEREF _Toc484537070 \h </w:instrText>
      </w:r>
      <w:r>
        <w:fldChar w:fldCharType="separate"/>
      </w:r>
      <w:r>
        <w:t>8</w:t>
      </w:r>
      <w:r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2.1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Hardware prerequisites</w:t>
      </w:r>
      <w:r>
        <w:tab/>
      </w:r>
      <w:r>
        <w:fldChar w:fldCharType="begin"/>
      </w:r>
      <w:r>
        <w:instrText xml:space="preserve"> PAGEREF _Toc484537071 \h </w:instrText>
      </w:r>
      <w:r>
        <w:fldChar w:fldCharType="separate"/>
      </w:r>
      <w:r>
        <w:t>8</w:t>
      </w:r>
      <w:r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2.2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Software prerequisites</w:t>
      </w:r>
      <w:r>
        <w:tab/>
      </w:r>
      <w:r>
        <w:fldChar w:fldCharType="begin"/>
      </w:r>
      <w:r>
        <w:instrText xml:space="preserve"> PAGEREF _Toc484537072 \h </w:instrText>
      </w:r>
      <w:r>
        <w:fldChar w:fldCharType="separate"/>
      </w:r>
      <w:r>
        <w:t>8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2.2.1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MÄK RTI versions compatibility</w:t>
      </w:r>
      <w:r>
        <w:tab/>
      </w:r>
      <w:r>
        <w:fldChar w:fldCharType="begin"/>
      </w:r>
      <w:r>
        <w:instrText xml:space="preserve"> PAGEREF _Toc484537073 \h </w:instrText>
      </w:r>
      <w:r>
        <w:fldChar w:fldCharType="separate"/>
      </w:r>
      <w:r>
        <w:t>8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2.2.2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Pitch RTI versions compatibility</w:t>
      </w:r>
      <w:r>
        <w:tab/>
      </w:r>
      <w:r>
        <w:fldChar w:fldCharType="begin"/>
      </w:r>
      <w:r>
        <w:instrText xml:space="preserve"> PAGEREF _Toc484537074 \h </w:instrText>
      </w:r>
      <w:r>
        <w:fldChar w:fldCharType="separate"/>
      </w:r>
      <w:r>
        <w:t>8</w:t>
      </w:r>
      <w:r>
        <w:fldChar w:fldCharType="end"/>
      </w:r>
    </w:p>
    <w:p w:rsidR="00903E65" w:rsidRDefault="00903E6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042570">
        <w:rPr>
          <w:lang w:val="en-US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Pr="00042570">
        <w:rPr>
          <w:lang w:val="en-US"/>
        </w:rPr>
        <w:t>Tool structure</w:t>
      </w:r>
      <w:r>
        <w:tab/>
      </w:r>
      <w:r>
        <w:fldChar w:fldCharType="begin"/>
      </w:r>
      <w:r>
        <w:instrText xml:space="preserve"> PAGEREF _Toc484537075 \h </w:instrText>
      </w:r>
      <w:r>
        <w:fldChar w:fldCharType="separate"/>
      </w:r>
      <w:r>
        <w:t>9</w:t>
      </w:r>
      <w:r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3.1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Configuration directory</w:t>
      </w:r>
      <w:r>
        <w:tab/>
      </w:r>
      <w:r>
        <w:fldChar w:fldCharType="begin"/>
      </w:r>
      <w:r>
        <w:instrText xml:space="preserve"> PAGEREF _Toc484537076 \h </w:instrText>
      </w:r>
      <w:r>
        <w:fldChar w:fldCharType="separate"/>
      </w:r>
      <w:r>
        <w:t>9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3.1.1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SUT configuration directory for CS Verification ETC</w:t>
      </w:r>
      <w:r>
        <w:tab/>
      </w:r>
      <w:r>
        <w:fldChar w:fldCharType="begin"/>
      </w:r>
      <w:r>
        <w:instrText xml:space="preserve"> PAGEREF _Toc484537077 \h </w:instrText>
      </w:r>
      <w:r>
        <w:fldChar w:fldCharType="separate"/>
      </w:r>
      <w:r>
        <w:t>9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3.1.2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SUT configuration directory for HLA Declaration Management ETC</w:t>
      </w:r>
      <w:r>
        <w:tab/>
      </w:r>
      <w:r>
        <w:fldChar w:fldCharType="begin"/>
      </w:r>
      <w:r>
        <w:instrText xml:space="preserve"> PAGEREF _Toc484537078 \h </w:instrText>
      </w:r>
      <w:r>
        <w:fldChar w:fldCharType="separate"/>
      </w:r>
      <w:r>
        <w:t>10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3.1.3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SUT configuration directory for HLA Object Management ETC</w:t>
      </w:r>
      <w:r>
        <w:tab/>
      </w:r>
      <w:r>
        <w:fldChar w:fldCharType="begin"/>
      </w:r>
      <w:r>
        <w:instrText xml:space="preserve"> PAGEREF _Toc484537079 \h </w:instrText>
      </w:r>
      <w:r>
        <w:fldChar w:fldCharType="separate"/>
      </w:r>
      <w:r>
        <w:t>10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3.1.4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SUT configuration directory for HLA Services Verification ETC</w:t>
      </w:r>
      <w:r>
        <w:tab/>
      </w:r>
      <w:r>
        <w:fldChar w:fldCharType="begin"/>
      </w:r>
      <w:r>
        <w:instrText xml:space="preserve"> PAGEREF _Toc484537080 \h </w:instrText>
      </w:r>
      <w:r>
        <w:fldChar w:fldCharType="separate"/>
      </w:r>
      <w:r>
        <w:t>11</w:t>
      </w:r>
      <w:r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3.2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Gradle projects</w:t>
      </w:r>
      <w:r>
        <w:tab/>
      </w:r>
      <w:r>
        <w:fldChar w:fldCharType="begin"/>
      </w:r>
      <w:r>
        <w:instrText xml:space="preserve"> PAGEREF _Toc484537081 \h </w:instrText>
      </w:r>
      <w:r>
        <w:fldChar w:fldCharType="separate"/>
      </w:r>
      <w:r>
        <w:t>12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t>3.2.1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Common component ETC_FRA_Common</w:t>
      </w:r>
      <w:r>
        <w:tab/>
      </w:r>
      <w:r>
        <w:fldChar w:fldCharType="begin"/>
      </w:r>
      <w:r>
        <w:instrText xml:space="preserve"> PAGEREF _Toc484537082 \h </w:instrText>
      </w:r>
      <w:r>
        <w:fldChar w:fldCharType="separate"/>
      </w:r>
      <w:r>
        <w:t>12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3.2.2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Test case CS Verification</w:t>
      </w:r>
      <w:r>
        <w:tab/>
      </w:r>
      <w:r>
        <w:fldChar w:fldCharType="begin"/>
      </w:r>
      <w:r>
        <w:instrText xml:space="preserve"> PAGEREF _Toc484537083 \h </w:instrText>
      </w:r>
      <w:r>
        <w:fldChar w:fldCharType="separate"/>
      </w:r>
      <w:r>
        <w:t>12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3.2.3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Test case HLA Declaration Management</w:t>
      </w:r>
      <w:r>
        <w:tab/>
      </w:r>
      <w:r>
        <w:fldChar w:fldCharType="begin"/>
      </w:r>
      <w:r>
        <w:instrText xml:space="preserve"> PAGEREF _Toc484537084 \h </w:instrText>
      </w:r>
      <w:r>
        <w:fldChar w:fldCharType="separate"/>
      </w:r>
      <w:r>
        <w:t>12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3.2.4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Test case HLA Object Management</w:t>
      </w:r>
      <w:r>
        <w:tab/>
      </w:r>
      <w:r>
        <w:fldChar w:fldCharType="begin"/>
      </w:r>
      <w:r>
        <w:instrText xml:space="preserve"> PAGEREF _Toc484537085 \h </w:instrText>
      </w:r>
      <w:r>
        <w:fldChar w:fldCharType="separate"/>
      </w:r>
      <w:r>
        <w:t>12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3.2.5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Test case HLA Services Verification</w:t>
      </w:r>
      <w:r>
        <w:tab/>
      </w:r>
      <w:r>
        <w:fldChar w:fldCharType="begin"/>
      </w:r>
      <w:r>
        <w:instrText xml:space="preserve"> PAGEREF _Toc484537086 \h </w:instrText>
      </w:r>
      <w:r>
        <w:fldChar w:fldCharType="separate"/>
      </w:r>
      <w:r>
        <w:t>12</w:t>
      </w:r>
      <w:r>
        <w:fldChar w:fldCharType="end"/>
      </w:r>
    </w:p>
    <w:p w:rsidR="00903E65" w:rsidRDefault="00903E6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042570">
        <w:rPr>
          <w:lang w:val="en-US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Pr="00042570">
        <w:rPr>
          <w:lang w:val="en-US"/>
        </w:rPr>
        <w:t>Installation</w:t>
      </w:r>
      <w:r>
        <w:tab/>
      </w:r>
      <w:r>
        <w:fldChar w:fldCharType="begin"/>
      </w:r>
      <w:r>
        <w:instrText xml:space="preserve"> PAGEREF _Toc484537087 \h </w:instrText>
      </w:r>
      <w:r>
        <w:fldChar w:fldCharType="separate"/>
      </w:r>
      <w:r>
        <w:t>14</w:t>
      </w:r>
      <w:r>
        <w:fldChar w:fldCharType="end"/>
      </w:r>
    </w:p>
    <w:p w:rsidR="00903E65" w:rsidRDefault="00903E6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042570">
        <w:rPr>
          <w:lang w:val="en-US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Pr="00042570">
        <w:rPr>
          <w:lang w:val="en-US"/>
        </w:rPr>
        <w:t>Configuration / Setup</w:t>
      </w:r>
      <w:r>
        <w:tab/>
      </w:r>
      <w:r>
        <w:fldChar w:fldCharType="begin"/>
      </w:r>
      <w:r>
        <w:instrText xml:space="preserve"> PAGEREF _Toc484537088 \h </w:instrText>
      </w:r>
      <w:r>
        <w:fldChar w:fldCharType="separate"/>
      </w:r>
      <w:r>
        <w:t>15</w:t>
      </w:r>
      <w:r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5.1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RTI configuration</w:t>
      </w:r>
      <w:r>
        <w:tab/>
      </w:r>
      <w:r>
        <w:fldChar w:fldCharType="begin"/>
      </w:r>
      <w:r>
        <w:instrText xml:space="preserve"> PAGEREF _Toc484537089 \h </w:instrText>
      </w:r>
      <w:r>
        <w:fldChar w:fldCharType="separate"/>
      </w:r>
      <w:r>
        <w:t>15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5.1.1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MÄK RTI parameters</w:t>
      </w:r>
      <w:r>
        <w:tab/>
      </w:r>
      <w:r>
        <w:fldChar w:fldCharType="begin"/>
      </w:r>
      <w:r>
        <w:instrText xml:space="preserve"> PAGEREF _Toc484537090 \h </w:instrText>
      </w:r>
      <w:r>
        <w:fldChar w:fldCharType="separate"/>
      </w:r>
      <w:r>
        <w:t>15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5.1.2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Pitch RTI parameters</w:t>
      </w:r>
      <w:r>
        <w:tab/>
      </w:r>
      <w:r>
        <w:fldChar w:fldCharType="begin"/>
      </w:r>
      <w:r>
        <w:instrText xml:space="preserve"> PAGEREF _Toc484537091 \h </w:instrText>
      </w:r>
      <w:r>
        <w:fldChar w:fldCharType="separate"/>
      </w:r>
      <w:r>
        <w:t>15</w:t>
      </w:r>
      <w:r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5.2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IVCT configuration</w:t>
      </w:r>
      <w:r>
        <w:tab/>
      </w:r>
      <w:r>
        <w:fldChar w:fldCharType="begin"/>
      </w:r>
      <w:r>
        <w:instrText xml:space="preserve"> PAGEREF _Toc484537092 \h </w:instrText>
      </w:r>
      <w:r>
        <w:fldChar w:fldCharType="separate"/>
      </w:r>
      <w:r>
        <w:t>15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5.2.1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Environment variables</w:t>
      </w:r>
      <w:r>
        <w:tab/>
      </w:r>
      <w:r>
        <w:fldChar w:fldCharType="begin"/>
      </w:r>
      <w:r>
        <w:instrText xml:space="preserve"> PAGEREF _Toc484537093 \h </w:instrText>
      </w:r>
      <w:r>
        <w:fldChar w:fldCharType="separate"/>
      </w:r>
      <w:r>
        <w:t>15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5.2.2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CLASSPATH configuration</w:t>
      </w:r>
      <w:r>
        <w:tab/>
      </w:r>
      <w:r>
        <w:fldChar w:fldCharType="begin"/>
      </w:r>
      <w:r>
        <w:instrText xml:space="preserve"> PAGEREF _Toc484537094 \h </w:instrText>
      </w:r>
      <w:r>
        <w:fldChar w:fldCharType="separate"/>
      </w:r>
      <w:r>
        <w:t>18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5.2.3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Log configuration</w:t>
      </w:r>
      <w:r>
        <w:tab/>
      </w:r>
      <w:r>
        <w:fldChar w:fldCharType="begin"/>
      </w:r>
      <w:r>
        <w:instrText xml:space="preserve"> PAGEREF _Toc484537095 \h </w:instrText>
      </w:r>
      <w:r>
        <w:fldChar w:fldCharType="separate"/>
      </w:r>
      <w:r>
        <w:t>18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5.2.4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Language configuration</w:t>
      </w:r>
      <w:r>
        <w:tab/>
      </w:r>
      <w:r>
        <w:fldChar w:fldCharType="begin"/>
      </w:r>
      <w:r>
        <w:instrText xml:space="preserve"> PAGEREF _Toc484537096 \h </w:instrText>
      </w:r>
      <w:r>
        <w:fldChar w:fldCharType="separate"/>
      </w:r>
      <w:r>
        <w:t>19</w:t>
      </w:r>
      <w:r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5.3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ETC configuration</w:t>
      </w:r>
      <w:r>
        <w:tab/>
      </w:r>
      <w:r>
        <w:fldChar w:fldCharType="begin"/>
      </w:r>
      <w:r>
        <w:instrText xml:space="preserve"> PAGEREF _Toc484537097 \h </w:instrText>
      </w:r>
      <w:r>
        <w:fldChar w:fldCharType="separate"/>
      </w:r>
      <w:r>
        <w:t>19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5.3.1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CS Verification ETC</w:t>
      </w:r>
      <w:r>
        <w:tab/>
      </w:r>
      <w:r>
        <w:fldChar w:fldCharType="begin"/>
      </w:r>
      <w:r>
        <w:instrText xml:space="preserve"> PAGEREF _Toc484537098 \h </w:instrText>
      </w:r>
      <w:r>
        <w:fldChar w:fldCharType="separate"/>
      </w:r>
      <w:r>
        <w:t>19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5.3.2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HLA Declaration Management ETC</w:t>
      </w:r>
      <w:r>
        <w:tab/>
      </w:r>
      <w:r>
        <w:fldChar w:fldCharType="begin"/>
      </w:r>
      <w:r>
        <w:instrText xml:space="preserve"> PAGEREF _Toc484537099 \h </w:instrText>
      </w:r>
      <w:r>
        <w:fldChar w:fldCharType="separate"/>
      </w:r>
      <w:r>
        <w:t>20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5.3.3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HLA Object Management ETC</w:t>
      </w:r>
      <w:r>
        <w:tab/>
      </w:r>
      <w:r>
        <w:fldChar w:fldCharType="begin"/>
      </w:r>
      <w:r>
        <w:instrText xml:space="preserve"> PAGEREF _Toc484537100 \h </w:instrText>
      </w:r>
      <w:r>
        <w:fldChar w:fldCharType="separate"/>
      </w:r>
      <w:r>
        <w:t>20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5.3.4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HLA Services Verification ETC</w:t>
      </w:r>
      <w:r>
        <w:tab/>
      </w:r>
      <w:r>
        <w:fldChar w:fldCharType="begin"/>
      </w:r>
      <w:r>
        <w:instrText xml:space="preserve"> PAGEREF _Toc484537101 \h </w:instrText>
      </w:r>
      <w:r>
        <w:fldChar w:fldCharType="separate"/>
      </w:r>
      <w:r>
        <w:t>20</w:t>
      </w:r>
      <w:r>
        <w:fldChar w:fldCharType="end"/>
      </w:r>
    </w:p>
    <w:p w:rsidR="00903E65" w:rsidRDefault="00903E6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042570">
        <w:rPr>
          <w:lang w:val="en-US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Pr="00042570">
        <w:rPr>
          <w:lang w:val="en-US"/>
        </w:rPr>
        <w:t>Usage</w:t>
      </w:r>
      <w:r>
        <w:tab/>
      </w:r>
      <w:r>
        <w:fldChar w:fldCharType="begin"/>
      </w:r>
      <w:r>
        <w:instrText xml:space="preserve"> PAGEREF _Toc484537102 \h </w:instrText>
      </w:r>
      <w:r>
        <w:fldChar w:fldCharType="separate"/>
      </w:r>
      <w:r>
        <w:t>21</w:t>
      </w:r>
      <w:r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6.1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General instructions to launch ETC</w:t>
      </w:r>
      <w:r>
        <w:tab/>
      </w:r>
      <w:r>
        <w:fldChar w:fldCharType="begin"/>
      </w:r>
      <w:r>
        <w:instrText xml:space="preserve"> PAGEREF _Toc484537103 \h </w:instrText>
      </w:r>
      <w:r>
        <w:fldChar w:fldCharType="separate"/>
      </w:r>
      <w:r>
        <w:t>21</w:t>
      </w:r>
      <w:r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6.2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CS Verification ETC</w:t>
      </w:r>
      <w:r>
        <w:tab/>
      </w:r>
      <w:r>
        <w:fldChar w:fldCharType="begin"/>
      </w:r>
      <w:r>
        <w:instrText xml:space="preserve"> PAGEREF _Toc484537104 \h </w:instrText>
      </w:r>
      <w:r>
        <w:fldChar w:fldCharType="separate"/>
      </w:r>
      <w:r>
        <w:t>21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6.2.1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ETC Start</w:t>
      </w:r>
      <w:r>
        <w:tab/>
      </w:r>
      <w:r>
        <w:fldChar w:fldCharType="begin"/>
      </w:r>
      <w:r>
        <w:instrText xml:space="preserve"> PAGEREF _Toc484537105 \h </w:instrText>
      </w:r>
      <w:r>
        <w:fldChar w:fldCharType="separate"/>
      </w:r>
      <w:r>
        <w:t>21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6.2.2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In-progress information</w:t>
      </w:r>
      <w:r>
        <w:tab/>
      </w:r>
      <w:r>
        <w:fldChar w:fldCharType="begin"/>
      </w:r>
      <w:r>
        <w:instrText xml:space="preserve"> PAGEREF _Toc484537106 \h </w:instrText>
      </w:r>
      <w:r>
        <w:fldChar w:fldCharType="separate"/>
      </w:r>
      <w:r>
        <w:t>22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6.2.3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ETC Stop</w:t>
      </w:r>
      <w:r>
        <w:tab/>
      </w:r>
      <w:r>
        <w:fldChar w:fldCharType="begin"/>
      </w:r>
      <w:r>
        <w:instrText xml:space="preserve"> PAGEREF _Toc484537107 \h </w:instrText>
      </w:r>
      <w:r>
        <w:fldChar w:fldCharType="separate"/>
      </w:r>
      <w:r>
        <w:t>23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lastRenderedPageBreak/>
        <w:t>6.2.4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Results</w:t>
      </w:r>
      <w:r>
        <w:tab/>
      </w:r>
      <w:r>
        <w:fldChar w:fldCharType="begin"/>
      </w:r>
      <w:r>
        <w:instrText xml:space="preserve"> PAGEREF _Toc484537108 \h </w:instrText>
      </w:r>
      <w:r>
        <w:fldChar w:fldCharType="separate"/>
      </w:r>
      <w:r>
        <w:t>23</w:t>
      </w:r>
      <w:r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6.3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HLA Declaration Management ETC</w:t>
      </w:r>
      <w:r>
        <w:tab/>
      </w:r>
      <w:r>
        <w:fldChar w:fldCharType="begin"/>
      </w:r>
      <w:r>
        <w:instrText xml:space="preserve"> PAGEREF _Toc484537109 \h </w:instrText>
      </w:r>
      <w:r>
        <w:fldChar w:fldCharType="separate"/>
      </w:r>
      <w:r>
        <w:t>24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6.3.1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ETC Start</w:t>
      </w:r>
      <w:r>
        <w:tab/>
      </w:r>
      <w:r>
        <w:fldChar w:fldCharType="begin"/>
      </w:r>
      <w:r>
        <w:instrText xml:space="preserve"> PAGEREF _Toc484537110 \h </w:instrText>
      </w:r>
      <w:r>
        <w:fldChar w:fldCharType="separate"/>
      </w:r>
      <w:r>
        <w:t>24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6.3.2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In-progress information</w:t>
      </w:r>
      <w:r>
        <w:tab/>
      </w:r>
      <w:r>
        <w:fldChar w:fldCharType="begin"/>
      </w:r>
      <w:r>
        <w:instrText xml:space="preserve"> PAGEREF _Toc484537111 \h </w:instrText>
      </w:r>
      <w:r>
        <w:fldChar w:fldCharType="separate"/>
      </w:r>
      <w:r>
        <w:t>25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6.3.3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ETC Stop</w:t>
      </w:r>
      <w:r>
        <w:tab/>
      </w:r>
      <w:r>
        <w:fldChar w:fldCharType="begin"/>
      </w:r>
      <w:r>
        <w:instrText xml:space="preserve"> PAGEREF _Toc484537112 \h </w:instrText>
      </w:r>
      <w:r>
        <w:fldChar w:fldCharType="separate"/>
      </w:r>
      <w:r>
        <w:t>26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6.3.4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Results</w:t>
      </w:r>
      <w:r>
        <w:tab/>
      </w:r>
      <w:r>
        <w:fldChar w:fldCharType="begin"/>
      </w:r>
      <w:r>
        <w:instrText xml:space="preserve"> PAGEREF _Toc484537113 \h </w:instrText>
      </w:r>
      <w:r>
        <w:fldChar w:fldCharType="separate"/>
      </w:r>
      <w:r>
        <w:t>26</w:t>
      </w:r>
      <w:r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6.4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HLA Object Management ETC</w:t>
      </w:r>
      <w:r>
        <w:tab/>
      </w:r>
      <w:r>
        <w:fldChar w:fldCharType="begin"/>
      </w:r>
      <w:r>
        <w:instrText xml:space="preserve"> PAGEREF _Toc484537114 \h </w:instrText>
      </w:r>
      <w:r>
        <w:fldChar w:fldCharType="separate"/>
      </w:r>
      <w:r>
        <w:t>27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6.4.1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ETC Start</w:t>
      </w:r>
      <w:r>
        <w:tab/>
      </w:r>
      <w:r>
        <w:fldChar w:fldCharType="begin"/>
      </w:r>
      <w:r>
        <w:instrText xml:space="preserve"> PAGEREF _Toc484537115 \h </w:instrText>
      </w:r>
      <w:r>
        <w:fldChar w:fldCharType="separate"/>
      </w:r>
      <w:r>
        <w:t>27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6.4.2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In-progress information</w:t>
      </w:r>
      <w:r>
        <w:tab/>
      </w:r>
      <w:r>
        <w:fldChar w:fldCharType="begin"/>
      </w:r>
      <w:r>
        <w:instrText xml:space="preserve"> PAGEREF _Toc484537116 \h </w:instrText>
      </w:r>
      <w:r>
        <w:fldChar w:fldCharType="separate"/>
      </w:r>
      <w:r>
        <w:t>28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6.4.3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ETC Stop</w:t>
      </w:r>
      <w:r>
        <w:tab/>
      </w:r>
      <w:r>
        <w:fldChar w:fldCharType="begin"/>
      </w:r>
      <w:r>
        <w:instrText xml:space="preserve"> PAGEREF _Toc484537117 \h </w:instrText>
      </w:r>
      <w:r>
        <w:fldChar w:fldCharType="separate"/>
      </w:r>
      <w:r>
        <w:t>29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6.4.4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Results</w:t>
      </w:r>
      <w:r>
        <w:tab/>
      </w:r>
      <w:r>
        <w:fldChar w:fldCharType="begin"/>
      </w:r>
      <w:r>
        <w:instrText xml:space="preserve"> PAGEREF _Toc484537118 \h </w:instrText>
      </w:r>
      <w:r>
        <w:fldChar w:fldCharType="separate"/>
      </w:r>
      <w:r>
        <w:t>29</w:t>
      </w:r>
      <w:r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6.5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HLA Services Verification ETC</w:t>
      </w:r>
      <w:r>
        <w:tab/>
      </w:r>
      <w:r>
        <w:fldChar w:fldCharType="begin"/>
      </w:r>
      <w:r>
        <w:instrText xml:space="preserve"> PAGEREF _Toc484537119 \h </w:instrText>
      </w:r>
      <w:r>
        <w:fldChar w:fldCharType="separate"/>
      </w:r>
      <w:r>
        <w:t>30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6.5.1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ETC Start</w:t>
      </w:r>
      <w:r>
        <w:tab/>
      </w:r>
      <w:r>
        <w:fldChar w:fldCharType="begin"/>
      </w:r>
      <w:r>
        <w:instrText xml:space="preserve"> PAGEREF _Toc484537120 \h </w:instrText>
      </w:r>
      <w:r>
        <w:fldChar w:fldCharType="separate"/>
      </w:r>
      <w:r>
        <w:t>30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6.5.2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In-progress information</w:t>
      </w:r>
      <w:r>
        <w:tab/>
      </w:r>
      <w:r>
        <w:fldChar w:fldCharType="begin"/>
      </w:r>
      <w:r>
        <w:instrText xml:space="preserve"> PAGEREF _Toc484537121 \h </w:instrText>
      </w:r>
      <w:r>
        <w:fldChar w:fldCharType="separate"/>
      </w:r>
      <w:r>
        <w:t>31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6.5.3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ETC Stop</w:t>
      </w:r>
      <w:r>
        <w:tab/>
      </w:r>
      <w:r>
        <w:fldChar w:fldCharType="begin"/>
      </w:r>
      <w:r>
        <w:instrText xml:space="preserve"> PAGEREF _Toc484537122 \h </w:instrText>
      </w:r>
      <w:r>
        <w:fldChar w:fldCharType="separate"/>
      </w:r>
      <w:r>
        <w:t>31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6.5.4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Results</w:t>
      </w:r>
      <w:r>
        <w:tab/>
      </w:r>
      <w:r>
        <w:fldChar w:fldCharType="begin"/>
      </w:r>
      <w:r>
        <w:instrText xml:space="preserve"> PAGEREF _Toc484537123 \h </w:instrText>
      </w:r>
      <w:r>
        <w:fldChar w:fldCharType="separate"/>
      </w:r>
      <w:r>
        <w:t>32</w:t>
      </w:r>
      <w:r>
        <w:fldChar w:fldCharType="end"/>
      </w:r>
    </w:p>
    <w:p w:rsidR="00903E65" w:rsidRDefault="00903E6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042570">
        <w:rPr>
          <w:lang w:val="en-US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Pr="00042570">
        <w:rPr>
          <w:lang w:val="en-US"/>
        </w:rPr>
        <w:t>Troubleshooting</w:t>
      </w:r>
      <w:r>
        <w:tab/>
      </w:r>
      <w:r>
        <w:fldChar w:fldCharType="begin"/>
      </w:r>
      <w:r>
        <w:instrText xml:space="preserve"> PAGEREF _Toc484537124 \h </w:instrText>
      </w:r>
      <w:r>
        <w:fldChar w:fldCharType="separate"/>
      </w:r>
      <w:r>
        <w:t>33</w:t>
      </w:r>
      <w:r>
        <w:fldChar w:fldCharType="end"/>
      </w:r>
    </w:p>
    <w:p w:rsidR="00903E65" w:rsidRDefault="00903E6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042570">
        <w:rPr>
          <w:lang w:val="en-US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Pr="00042570">
        <w:rPr>
          <w:lang w:val="en-US"/>
        </w:rPr>
        <w:t>Annex</w:t>
      </w:r>
      <w:r>
        <w:tab/>
      </w:r>
      <w:r>
        <w:fldChar w:fldCharType="begin"/>
      </w:r>
      <w:r>
        <w:instrText xml:space="preserve"> PAGEREF _Toc484537125 \h </w:instrText>
      </w:r>
      <w:r>
        <w:fldChar w:fldCharType="separate"/>
      </w:r>
      <w:r>
        <w:t>34</w:t>
      </w:r>
      <w:r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8.1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CS Verification ETC</w:t>
      </w:r>
      <w:r>
        <w:tab/>
      </w:r>
      <w:r>
        <w:fldChar w:fldCharType="begin"/>
      </w:r>
      <w:r>
        <w:instrText xml:space="preserve"> PAGEREF _Toc484537126 \h </w:instrText>
      </w:r>
      <w:r>
        <w:fldChar w:fldCharType="separate"/>
      </w:r>
      <w:r>
        <w:t>34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8.1.1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 xml:space="preserve">Example of </w:t>
      </w:r>
      <w:r w:rsidRPr="00042570">
        <w:rPr>
          <w:rFonts w:ascii="Courier New" w:hAnsi="Courier New" w:cs="Courier New"/>
          <w:lang w:val="en-US"/>
        </w:rPr>
        <w:t>TcParam.json</w:t>
      </w:r>
      <w:r w:rsidRPr="00042570">
        <w:rPr>
          <w:lang w:val="en-US"/>
        </w:rPr>
        <w:t xml:space="preserve"> SuT configuration file</w:t>
      </w:r>
      <w:r>
        <w:tab/>
      </w:r>
      <w:r>
        <w:fldChar w:fldCharType="begin"/>
      </w:r>
      <w:r>
        <w:instrText xml:space="preserve"> PAGEREF _Toc484537127 \h </w:instrText>
      </w:r>
      <w:r>
        <w:fldChar w:fldCharType="separate"/>
      </w:r>
      <w:r>
        <w:t>34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8.1.2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Example of Test Suite configuration file</w:t>
      </w:r>
      <w:r>
        <w:tab/>
      </w:r>
      <w:r>
        <w:fldChar w:fldCharType="begin"/>
      </w:r>
      <w:r>
        <w:instrText xml:space="preserve"> PAGEREF _Toc484537128 \h </w:instrText>
      </w:r>
      <w:r>
        <w:fldChar w:fldCharType="separate"/>
      </w:r>
      <w:r>
        <w:t>34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8.1.3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Example of result file</w:t>
      </w:r>
      <w:r>
        <w:tab/>
      </w:r>
      <w:r>
        <w:fldChar w:fldCharType="begin"/>
      </w:r>
      <w:r>
        <w:instrText xml:space="preserve"> PAGEREF _Toc484537129 \h </w:instrText>
      </w:r>
      <w:r>
        <w:fldChar w:fldCharType="separate"/>
      </w:r>
      <w:r>
        <w:t>34</w:t>
      </w:r>
      <w:r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8.2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HLA Declaration Management ETC</w:t>
      </w:r>
      <w:r>
        <w:tab/>
      </w:r>
      <w:r>
        <w:fldChar w:fldCharType="begin"/>
      </w:r>
      <w:r>
        <w:instrText xml:space="preserve"> PAGEREF _Toc484537130 \h </w:instrText>
      </w:r>
      <w:r>
        <w:fldChar w:fldCharType="separate"/>
      </w:r>
      <w:r>
        <w:t>35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8.2.1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 xml:space="preserve">Example of </w:t>
      </w:r>
      <w:r w:rsidRPr="00042570">
        <w:rPr>
          <w:rFonts w:ascii="Courier New" w:hAnsi="Courier New" w:cs="Courier New"/>
          <w:lang w:val="en-US"/>
        </w:rPr>
        <w:t>TcParam.json</w:t>
      </w:r>
      <w:r w:rsidRPr="00042570">
        <w:rPr>
          <w:lang w:val="en-US"/>
        </w:rPr>
        <w:t xml:space="preserve"> SuT configuration file</w:t>
      </w:r>
      <w:r>
        <w:tab/>
      </w:r>
      <w:r>
        <w:fldChar w:fldCharType="begin"/>
      </w:r>
      <w:r>
        <w:instrText xml:space="preserve"> PAGEREF _Toc484537131 \h </w:instrText>
      </w:r>
      <w:r>
        <w:fldChar w:fldCharType="separate"/>
      </w:r>
      <w:r>
        <w:t>35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8.2.2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Example of Test Suite configuration file</w:t>
      </w:r>
      <w:r>
        <w:tab/>
      </w:r>
      <w:r>
        <w:fldChar w:fldCharType="begin"/>
      </w:r>
      <w:r>
        <w:instrText xml:space="preserve"> PAGEREF _Toc484537132 \h </w:instrText>
      </w:r>
      <w:r>
        <w:fldChar w:fldCharType="separate"/>
      </w:r>
      <w:r>
        <w:t>35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8.2.3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Example of result file</w:t>
      </w:r>
      <w:r>
        <w:tab/>
      </w:r>
      <w:r>
        <w:fldChar w:fldCharType="begin"/>
      </w:r>
      <w:r>
        <w:instrText xml:space="preserve"> PAGEREF _Toc484537133 \h </w:instrText>
      </w:r>
      <w:r>
        <w:fldChar w:fldCharType="separate"/>
      </w:r>
      <w:r>
        <w:t>36</w:t>
      </w:r>
      <w:r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8.3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HLA Object Management ETC</w:t>
      </w:r>
      <w:r>
        <w:tab/>
      </w:r>
      <w:r>
        <w:fldChar w:fldCharType="begin"/>
      </w:r>
      <w:r>
        <w:instrText xml:space="preserve"> PAGEREF _Toc484537134 \h </w:instrText>
      </w:r>
      <w:r>
        <w:fldChar w:fldCharType="separate"/>
      </w:r>
      <w:r>
        <w:t>37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8.3.1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 xml:space="preserve">Example of </w:t>
      </w:r>
      <w:r w:rsidRPr="00042570">
        <w:rPr>
          <w:rFonts w:ascii="Courier New" w:hAnsi="Courier New" w:cs="Courier New"/>
          <w:lang w:val="en-US"/>
        </w:rPr>
        <w:t>TcParam.json</w:t>
      </w:r>
      <w:r w:rsidRPr="00042570">
        <w:rPr>
          <w:lang w:val="en-US"/>
        </w:rPr>
        <w:t xml:space="preserve"> SuT configuration file</w:t>
      </w:r>
      <w:r>
        <w:tab/>
      </w:r>
      <w:r>
        <w:fldChar w:fldCharType="begin"/>
      </w:r>
      <w:r>
        <w:instrText xml:space="preserve"> PAGEREF _Toc484537135 \h </w:instrText>
      </w:r>
      <w:r>
        <w:fldChar w:fldCharType="separate"/>
      </w:r>
      <w:r>
        <w:t>37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8.3.2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Example of Test Suite configuration file</w:t>
      </w:r>
      <w:r>
        <w:tab/>
      </w:r>
      <w:r>
        <w:fldChar w:fldCharType="begin"/>
      </w:r>
      <w:r>
        <w:instrText xml:space="preserve"> PAGEREF _Toc484537136 \h </w:instrText>
      </w:r>
      <w:r>
        <w:fldChar w:fldCharType="separate"/>
      </w:r>
      <w:r>
        <w:t>37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8.3.3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Example of result file</w:t>
      </w:r>
      <w:r>
        <w:tab/>
      </w:r>
      <w:r>
        <w:fldChar w:fldCharType="begin"/>
      </w:r>
      <w:r>
        <w:instrText xml:space="preserve"> PAGEREF _Toc484537137 \h </w:instrText>
      </w:r>
      <w:r>
        <w:fldChar w:fldCharType="separate"/>
      </w:r>
      <w:r>
        <w:t>38</w:t>
      </w:r>
      <w:r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8.4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lang w:val="en-US"/>
        </w:rPr>
        <w:t>HLA Services Verification ETC</w:t>
      </w:r>
      <w:r>
        <w:tab/>
      </w:r>
      <w:r>
        <w:fldChar w:fldCharType="begin"/>
      </w:r>
      <w:r>
        <w:instrText xml:space="preserve"> PAGEREF _Toc484537138 \h </w:instrText>
      </w:r>
      <w:r>
        <w:fldChar w:fldCharType="separate"/>
      </w:r>
      <w:r>
        <w:t>39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8.4.1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 xml:space="preserve">Example of </w:t>
      </w:r>
      <w:r w:rsidRPr="00042570">
        <w:rPr>
          <w:rFonts w:ascii="Courier New" w:hAnsi="Courier New" w:cs="Courier New"/>
          <w:lang w:val="en-US"/>
        </w:rPr>
        <w:t>TcParam.json</w:t>
      </w:r>
      <w:r w:rsidRPr="00042570">
        <w:rPr>
          <w:lang w:val="en-US"/>
        </w:rPr>
        <w:t xml:space="preserve"> configuration file</w:t>
      </w:r>
      <w:r>
        <w:tab/>
      </w:r>
      <w:r>
        <w:fldChar w:fldCharType="begin"/>
      </w:r>
      <w:r>
        <w:instrText xml:space="preserve"> PAGEREF _Toc484537139 \h </w:instrText>
      </w:r>
      <w:r>
        <w:fldChar w:fldCharType="separate"/>
      </w:r>
      <w:r>
        <w:t>39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8.4.2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Example of Test Suite configuration file</w:t>
      </w:r>
      <w:r>
        <w:tab/>
      </w:r>
      <w:r>
        <w:fldChar w:fldCharType="begin"/>
      </w:r>
      <w:r>
        <w:instrText xml:space="preserve"> PAGEREF _Toc484537140 \h </w:instrText>
      </w:r>
      <w:r>
        <w:fldChar w:fldCharType="separate"/>
      </w:r>
      <w:r>
        <w:t>39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8.4.3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Example of result file</w:t>
      </w:r>
      <w:r>
        <w:tab/>
      </w:r>
      <w:r>
        <w:fldChar w:fldCharType="begin"/>
      </w:r>
      <w:r>
        <w:instrText xml:space="preserve"> PAGEREF _Toc484537141 \h </w:instrText>
      </w:r>
      <w:r>
        <w:fldChar w:fldCharType="separate"/>
      </w:r>
      <w:r>
        <w:t>39</w:t>
      </w:r>
      <w:r>
        <w:fldChar w:fldCharType="end"/>
      </w:r>
    </w:p>
    <w:p w:rsidR="00903E65" w:rsidRDefault="00903E6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042570">
        <w:rPr>
          <w:lang w:val="en-US"/>
        </w:rPr>
        <w:t>8.5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042570">
        <w:rPr>
          <w:rFonts w:ascii="Courier New" w:hAnsi="Courier New" w:cs="Courier New"/>
          <w:lang w:val="en-US"/>
        </w:rPr>
        <w:t>rtiSimple4etcFra</w:t>
      </w:r>
      <w:r w:rsidRPr="00042570">
        <w:rPr>
          <w:lang w:val="en-US"/>
        </w:rPr>
        <w:t xml:space="preserve"> test federate</w:t>
      </w:r>
      <w:r>
        <w:tab/>
      </w:r>
      <w:r>
        <w:fldChar w:fldCharType="begin"/>
      </w:r>
      <w:r>
        <w:instrText xml:space="preserve"> PAGEREF _Toc484537142 \h </w:instrText>
      </w:r>
      <w:r>
        <w:fldChar w:fldCharType="separate"/>
      </w:r>
      <w:r>
        <w:t>43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8.5.1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Structure</w:t>
      </w:r>
      <w:r>
        <w:tab/>
      </w:r>
      <w:r>
        <w:fldChar w:fldCharType="begin"/>
      </w:r>
      <w:r>
        <w:instrText xml:space="preserve"> PAGEREF _Toc484537143 \h </w:instrText>
      </w:r>
      <w:r>
        <w:fldChar w:fldCharType="separate"/>
      </w:r>
      <w:r>
        <w:t>43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8.5.2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Installation</w:t>
      </w:r>
      <w:r>
        <w:tab/>
      </w:r>
      <w:r>
        <w:fldChar w:fldCharType="begin"/>
      </w:r>
      <w:r>
        <w:instrText xml:space="preserve"> PAGEREF _Toc484537144 \h </w:instrText>
      </w:r>
      <w:r>
        <w:fldChar w:fldCharType="separate"/>
      </w:r>
      <w:r>
        <w:t>43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8.5.3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Configuration</w:t>
      </w:r>
      <w:r>
        <w:tab/>
      </w:r>
      <w:r>
        <w:fldChar w:fldCharType="begin"/>
      </w:r>
      <w:r>
        <w:instrText xml:space="preserve"> PAGEREF _Toc484537145 \h </w:instrText>
      </w:r>
      <w:r>
        <w:fldChar w:fldCharType="separate"/>
      </w:r>
      <w:r>
        <w:t>43</w:t>
      </w:r>
      <w:r>
        <w:fldChar w:fldCharType="end"/>
      </w:r>
    </w:p>
    <w:p w:rsidR="00903E65" w:rsidRDefault="00903E6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042570">
        <w:rPr>
          <w:lang w:val="en-US"/>
        </w:rPr>
        <w:t>8.5.4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042570">
        <w:rPr>
          <w:lang w:val="en-US"/>
        </w:rPr>
        <w:t>Usage</w:t>
      </w:r>
      <w:r>
        <w:tab/>
      </w:r>
      <w:r>
        <w:fldChar w:fldCharType="begin"/>
      </w:r>
      <w:r>
        <w:instrText xml:space="preserve"> PAGEREF _Toc484537146 \h </w:instrText>
      </w:r>
      <w:r>
        <w:fldChar w:fldCharType="separate"/>
      </w:r>
      <w:r>
        <w:t>43</w:t>
      </w:r>
      <w:r>
        <w:fldChar w:fldCharType="end"/>
      </w:r>
    </w:p>
    <w:p w:rsidR="009E6288" w:rsidRPr="004A5660" w:rsidRDefault="00CD250B">
      <w:pPr>
        <w:rPr>
          <w:b/>
          <w:caps/>
          <w:lang w:val="en-US"/>
        </w:rPr>
      </w:pPr>
      <w:r w:rsidRPr="004A5660">
        <w:rPr>
          <w:b/>
          <w:caps/>
          <w:lang w:val="en-US"/>
        </w:rPr>
        <w:fldChar w:fldCharType="end"/>
      </w:r>
      <w:bookmarkStart w:id="0" w:name="S_Page"/>
    </w:p>
    <w:p w:rsidR="000366DC" w:rsidRPr="004A5660" w:rsidRDefault="000366DC">
      <w:pPr>
        <w:spacing w:before="0" w:after="0"/>
        <w:jc w:val="left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br w:type="page"/>
      </w:r>
    </w:p>
    <w:p w:rsidR="003A0BFD" w:rsidRPr="004A5660" w:rsidRDefault="0025746E" w:rsidP="00B87C1F">
      <w:pPr>
        <w:jc w:val="right"/>
        <w:outlineLvl w:val="0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lastRenderedPageBreak/>
        <w:t>Figures</w:t>
      </w:r>
    </w:p>
    <w:p w:rsidR="003A0BFD" w:rsidRPr="004A5660" w:rsidRDefault="003A0BFD" w:rsidP="003A0BFD">
      <w:pPr>
        <w:rPr>
          <w:lang w:val="en-US"/>
        </w:rPr>
      </w:pPr>
    </w:p>
    <w:p w:rsidR="00903E65" w:rsidRDefault="00CD250B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TOC \h \z \c "Figure" </w:instrText>
      </w:r>
      <w:r w:rsidRPr="004A5660">
        <w:rPr>
          <w:lang w:val="en-US"/>
        </w:rPr>
        <w:fldChar w:fldCharType="separate"/>
      </w:r>
      <w:hyperlink w:anchor="_Toc484537147" w:history="1">
        <w:r w:rsidR="00903E65" w:rsidRPr="00312E8A">
          <w:rPr>
            <w:rStyle w:val="Lienhypertexte"/>
            <w:noProof/>
            <w:lang w:val="en-US"/>
          </w:rPr>
          <w:t>Figure 1: ETC FRA configuration overview</w:t>
        </w:r>
        <w:r w:rsidR="00903E65">
          <w:rPr>
            <w:noProof/>
            <w:webHidden/>
          </w:rPr>
          <w:tab/>
        </w:r>
        <w:r w:rsidR="00903E65"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_Toc484537147 \h </w:instrText>
        </w:r>
        <w:r w:rsidR="00903E65">
          <w:rPr>
            <w:noProof/>
            <w:webHidden/>
          </w:rPr>
        </w:r>
        <w:r w:rsidR="00903E65"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16</w:t>
        </w:r>
        <w:r w:rsidR="00903E65">
          <w:rPr>
            <w:noProof/>
            <w:webHidden/>
          </w:rPr>
          <w:fldChar w:fldCharType="end"/>
        </w:r>
      </w:hyperlink>
    </w:p>
    <w:p w:rsidR="00903E65" w:rsidRDefault="00903E65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48" w:history="1">
        <w:r w:rsidRPr="00312E8A">
          <w:rPr>
            <w:rStyle w:val="Lienhypertexte"/>
            <w:noProof/>
            <w:lang w:val="en-US"/>
          </w:rPr>
          <w:t>Figure 2: Configuration file tree for a specific test case of a federate to be tested (SuT)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_Toc484537148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03E65" w:rsidRDefault="00903E65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49" w:history="1">
        <w:r w:rsidRPr="00312E8A">
          <w:rPr>
            <w:rStyle w:val="Lienhypertexte"/>
            <w:noProof/>
            <w:lang w:val="en-US"/>
          </w:rPr>
          <w:t>Figure 3: Log window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_Toc484537149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95840" w:rsidRPr="004A5660" w:rsidRDefault="00CD250B">
      <w:pPr>
        <w:rPr>
          <w:lang w:val="en-US"/>
        </w:rPr>
      </w:pPr>
      <w:r w:rsidRPr="004A5660">
        <w:rPr>
          <w:lang w:val="en-US"/>
        </w:rPr>
        <w:fldChar w:fldCharType="end"/>
      </w:r>
      <w:r w:rsidR="0025746E" w:rsidRPr="004A5660">
        <w:rPr>
          <w:vanish/>
          <w:lang w:val="en-US"/>
        </w:rPr>
        <w:t xml:space="preserve"> page</w:t>
      </w:r>
      <w:bookmarkEnd w:id="0"/>
    </w:p>
    <w:p w:rsidR="003A0BFD" w:rsidRPr="004A5660" w:rsidRDefault="003A0BFD" w:rsidP="0054191B">
      <w:pPr>
        <w:rPr>
          <w:lang w:val="en-US"/>
        </w:rPr>
      </w:pPr>
    </w:p>
    <w:p w:rsidR="003A0BFD" w:rsidRPr="004A5660" w:rsidRDefault="003A0BFD" w:rsidP="00B87C1F">
      <w:pPr>
        <w:jc w:val="right"/>
        <w:outlineLvl w:val="0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t>Table</w:t>
      </w:r>
      <w:r w:rsidR="00B35B47" w:rsidRPr="004A5660">
        <w:rPr>
          <w:b/>
          <w:i/>
          <w:sz w:val="44"/>
          <w:lang w:val="en-US"/>
        </w:rPr>
        <w:t>s</w:t>
      </w:r>
    </w:p>
    <w:p w:rsidR="00903E65" w:rsidRDefault="00CD250B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TOC \h \z \c "Table" </w:instrText>
      </w:r>
      <w:r w:rsidRPr="004A5660">
        <w:rPr>
          <w:lang w:val="en-US"/>
        </w:rPr>
        <w:fldChar w:fldCharType="separate"/>
      </w:r>
      <w:hyperlink w:anchor="_Toc484537150" w:history="1">
        <w:r w:rsidR="00903E65" w:rsidRPr="0016032B">
          <w:rPr>
            <w:rStyle w:val="Lienhypertexte"/>
            <w:noProof/>
            <w:lang w:val="en-US"/>
          </w:rPr>
          <w:t>Table 1: Minimal hardware configuration for ETC FRA</w:t>
        </w:r>
        <w:r w:rsidR="00903E65">
          <w:rPr>
            <w:noProof/>
            <w:webHidden/>
          </w:rPr>
          <w:tab/>
        </w:r>
        <w:r w:rsidR="00903E65">
          <w:rPr>
            <w:noProof/>
            <w:webHidden/>
          </w:rPr>
          <w:fldChar w:fldCharType="begin"/>
        </w:r>
        <w:r w:rsidR="00903E65">
          <w:rPr>
            <w:noProof/>
            <w:webHidden/>
          </w:rPr>
          <w:instrText xml:space="preserve"> PAGEREF _Toc484537150 \h </w:instrText>
        </w:r>
        <w:r w:rsidR="00903E65">
          <w:rPr>
            <w:noProof/>
            <w:webHidden/>
          </w:rPr>
        </w:r>
        <w:r w:rsidR="00903E65">
          <w:rPr>
            <w:noProof/>
            <w:webHidden/>
          </w:rPr>
          <w:fldChar w:fldCharType="separate"/>
        </w:r>
        <w:r w:rsidR="00903E65">
          <w:rPr>
            <w:noProof/>
            <w:webHidden/>
          </w:rPr>
          <w:t>8</w:t>
        </w:r>
        <w:r w:rsidR="00903E65">
          <w:rPr>
            <w:noProof/>
            <w:webHidden/>
          </w:rPr>
          <w:fldChar w:fldCharType="end"/>
        </w:r>
      </w:hyperlink>
    </w:p>
    <w:p w:rsidR="00903E65" w:rsidRDefault="00903E65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51" w:history="1">
        <w:r w:rsidRPr="0016032B">
          <w:rPr>
            <w:rStyle w:val="Lienhypertexte"/>
            <w:noProof/>
          </w:rPr>
          <w:t>Table 2: MÄK RTI versions compatibility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_Toc484537151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3E65" w:rsidRDefault="00903E65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52" w:history="1">
        <w:r w:rsidRPr="0016032B">
          <w:rPr>
            <w:rStyle w:val="Lienhypertexte"/>
            <w:noProof/>
          </w:rPr>
          <w:t xml:space="preserve">Table 3: </w:t>
        </w:r>
        <w:r w:rsidRPr="0016032B">
          <w:rPr>
            <w:rStyle w:val="Lienhypertexte"/>
            <w:noProof/>
            <w:lang w:val="en-US"/>
          </w:rPr>
          <w:t xml:space="preserve">Pitch </w:t>
        </w:r>
        <w:r w:rsidRPr="0016032B">
          <w:rPr>
            <w:rStyle w:val="Lienhypertexte"/>
            <w:noProof/>
          </w:rPr>
          <w:t>RTI versions compatibility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_Toc484537152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3E65" w:rsidRDefault="00903E65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53" w:history="1">
        <w:r w:rsidRPr="0016032B">
          <w:rPr>
            <w:rStyle w:val="Lienhypertexte"/>
            <w:noProof/>
            <w:lang w:val="en-US"/>
          </w:rPr>
          <w:t xml:space="preserve">Table 4: </w:t>
        </w:r>
        <w:r w:rsidRPr="0016032B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Pr="0016032B">
          <w:rPr>
            <w:rStyle w:val="Lienhypertexte"/>
            <w:noProof/>
            <w:lang w:val="en-US"/>
          </w:rPr>
          <w:t xml:space="preserve"> parameters for CS Verification ETC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_Toc484537153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3E65" w:rsidRDefault="00903E65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54" w:history="1">
        <w:r w:rsidRPr="0016032B">
          <w:rPr>
            <w:rStyle w:val="Lienhypertexte"/>
            <w:noProof/>
            <w:lang w:val="en-US"/>
          </w:rPr>
          <w:t xml:space="preserve">Table 5: </w:t>
        </w:r>
        <w:r w:rsidRPr="0016032B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Pr="0016032B">
          <w:rPr>
            <w:rStyle w:val="Lienhypertexte"/>
            <w:noProof/>
            <w:lang w:val="en-US"/>
          </w:rPr>
          <w:t xml:space="preserve"> parameters for HLA Declaration Management ETC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_Toc484537154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3E65" w:rsidRDefault="00903E65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55" w:history="1">
        <w:r w:rsidRPr="0016032B">
          <w:rPr>
            <w:rStyle w:val="Lienhypertexte"/>
            <w:noProof/>
            <w:lang w:val="en-US"/>
          </w:rPr>
          <w:t xml:space="preserve">Table 6: </w:t>
        </w:r>
        <w:r w:rsidRPr="0016032B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Pr="0016032B">
          <w:rPr>
            <w:rStyle w:val="Lienhypertexte"/>
            <w:noProof/>
            <w:lang w:val="en-US"/>
          </w:rPr>
          <w:t xml:space="preserve"> parameters for HLA Object Management ETC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_Toc484537155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03E65" w:rsidRDefault="00903E65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56" w:history="1">
        <w:r w:rsidRPr="0016032B">
          <w:rPr>
            <w:rStyle w:val="Lienhypertexte"/>
            <w:noProof/>
            <w:lang w:val="en-US"/>
          </w:rPr>
          <w:t xml:space="preserve">Table 7: </w:t>
        </w:r>
        <w:r w:rsidRPr="0016032B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Pr="0016032B">
          <w:rPr>
            <w:rStyle w:val="Lienhypertexte"/>
            <w:noProof/>
            <w:lang w:val="en-US"/>
          </w:rPr>
          <w:t xml:space="preserve"> parameters for HLA Services Verification ETC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_Toc484537156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3E65" w:rsidRDefault="00903E65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4537157" w:history="1">
        <w:r w:rsidRPr="0016032B">
          <w:rPr>
            <w:rStyle w:val="Lienhypertexte"/>
            <w:noProof/>
            <w:lang w:val="en-US"/>
          </w:rPr>
          <w:t>Table 8: Problems and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_Toc484537157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A0BFD" w:rsidRPr="004A5660" w:rsidRDefault="00CD250B" w:rsidP="00705CB6">
      <w:pPr>
        <w:rPr>
          <w:lang w:val="en-US"/>
        </w:rPr>
      </w:pPr>
      <w:r w:rsidRPr="004A5660">
        <w:rPr>
          <w:lang w:val="en-US"/>
        </w:rPr>
        <w:fldChar w:fldCharType="end"/>
      </w:r>
      <w:r w:rsidR="003A0BFD" w:rsidRPr="004A5660">
        <w:rPr>
          <w:lang w:val="en-US"/>
        </w:rPr>
        <w:br w:type="page"/>
      </w:r>
    </w:p>
    <w:p w:rsidR="001A2F4C" w:rsidRPr="004A5660" w:rsidRDefault="001A2F4C" w:rsidP="00B87C1F">
      <w:pPr>
        <w:pStyle w:val="Titre1"/>
        <w:rPr>
          <w:lang w:val="en-US"/>
        </w:rPr>
      </w:pPr>
      <w:bookmarkStart w:id="1" w:name="_Toc300299755"/>
      <w:bookmarkStart w:id="2" w:name="_Toc342062137"/>
      <w:bookmarkStart w:id="3" w:name="_Toc426703996"/>
      <w:bookmarkStart w:id="4" w:name="_Toc484537064"/>
      <w:r w:rsidRPr="004A5660">
        <w:rPr>
          <w:lang w:val="en-US"/>
        </w:rPr>
        <w:lastRenderedPageBreak/>
        <w:t>Introduction</w:t>
      </w:r>
      <w:bookmarkEnd w:id="1"/>
      <w:bookmarkEnd w:id="2"/>
      <w:bookmarkEnd w:id="3"/>
      <w:bookmarkEnd w:id="4"/>
    </w:p>
    <w:p w:rsidR="001A2F4C" w:rsidRPr="004A5660" w:rsidRDefault="00DD0404" w:rsidP="00DD0404">
      <w:pPr>
        <w:pStyle w:val="Titre2"/>
        <w:rPr>
          <w:lang w:val="en-US"/>
        </w:rPr>
      </w:pPr>
      <w:bookmarkStart w:id="5" w:name="_Toc484537065"/>
      <w:r w:rsidRPr="004A5660">
        <w:rPr>
          <w:lang w:val="en-US"/>
        </w:rPr>
        <w:t>Purpose</w:t>
      </w:r>
      <w:bookmarkEnd w:id="5"/>
    </w:p>
    <w:p w:rsidR="00E64684" w:rsidRPr="004A5660" w:rsidRDefault="0025746E" w:rsidP="00E64684">
      <w:pPr>
        <w:rPr>
          <w:lang w:val="en-US"/>
        </w:rPr>
      </w:pPr>
      <w:r w:rsidRPr="004A5660">
        <w:rPr>
          <w:lang w:val="en-US"/>
        </w:rPr>
        <w:t xml:space="preserve">This document is the user guide of Test Cases (TC) developed by </w:t>
      </w:r>
      <w:r w:rsidR="004D7CE8">
        <w:rPr>
          <w:lang w:val="en-US"/>
        </w:rPr>
        <w:t>France</w:t>
      </w:r>
      <w:r w:rsidRPr="004A5660">
        <w:rPr>
          <w:lang w:val="en-US"/>
        </w:rPr>
        <w:t>, as a part of the effort of development to produce a NATO certification capability within NATO group MSG-134 (cf. document [R1]). It aims at describing how to install and use those TC.</w:t>
      </w:r>
    </w:p>
    <w:p w:rsidR="00E64684" w:rsidRPr="004A5660" w:rsidRDefault="0025746E" w:rsidP="00E64684">
      <w:pPr>
        <w:rPr>
          <w:lang w:val="en-US"/>
        </w:rPr>
      </w:pPr>
      <w:r w:rsidRPr="004A5660">
        <w:rPr>
          <w:lang w:val="en-US"/>
        </w:rPr>
        <w:t>The development of the French TC is performed in order to be used within IVCT, the Integration Verification and Certification Tool developed by Germany as a framework for the development of TC.</w:t>
      </w:r>
    </w:p>
    <w:p w:rsidR="00B5609A" w:rsidRPr="004A5660" w:rsidRDefault="0025746E" w:rsidP="00E64684">
      <w:pPr>
        <w:rPr>
          <w:lang w:val="en-US"/>
        </w:rPr>
      </w:pPr>
      <w:r w:rsidRPr="004A5660">
        <w:rPr>
          <w:lang w:val="en-US"/>
        </w:rPr>
        <w:t>In MSG-134 terminology, a TC is composed of 2 parts:</w:t>
      </w:r>
    </w:p>
    <w:p w:rsidR="00DA7B3F" w:rsidRPr="004A5660" w:rsidRDefault="0025746E" w:rsidP="00A30107">
      <w:pPr>
        <w:pStyle w:val="Paragraphedeliste"/>
        <w:numPr>
          <w:ilvl w:val="0"/>
          <w:numId w:val="34"/>
        </w:numPr>
        <w:rPr>
          <w:lang w:val="en-US"/>
        </w:rPr>
      </w:pPr>
      <w:r w:rsidRPr="004A5660">
        <w:rPr>
          <w:lang w:val="en-US"/>
        </w:rPr>
        <w:t>The Abstract Test Case (ATC) which corresponds to the functional specifications of a TC</w:t>
      </w:r>
    </w:p>
    <w:p w:rsidR="00DA7B3F" w:rsidRPr="004A5660" w:rsidRDefault="0025746E" w:rsidP="00A30107">
      <w:pPr>
        <w:pStyle w:val="Paragraphedeliste"/>
        <w:numPr>
          <w:ilvl w:val="0"/>
          <w:numId w:val="34"/>
        </w:numPr>
        <w:rPr>
          <w:lang w:val="en-US"/>
        </w:rPr>
      </w:pPr>
      <w:r w:rsidRPr="004A5660">
        <w:rPr>
          <w:lang w:val="en-US"/>
        </w:rPr>
        <w:t>The Executable Test Case (ETC) which corresponds to the implementation of a TC (i.e. executable program that runs within IVCT)</w:t>
      </w:r>
    </w:p>
    <w:p w:rsidR="00B5609A" w:rsidRPr="004A5660" w:rsidRDefault="0025746E" w:rsidP="00E64684">
      <w:pPr>
        <w:rPr>
          <w:lang w:val="en-US"/>
        </w:rPr>
      </w:pPr>
      <w:r w:rsidRPr="004A5660">
        <w:rPr>
          <w:lang w:val="en-US"/>
        </w:rPr>
        <w:t>That document is focuses on the usage of ETC.</w:t>
      </w:r>
    </w:p>
    <w:p w:rsidR="001209CA" w:rsidRPr="004A5660" w:rsidRDefault="001209CA" w:rsidP="00E64684">
      <w:pPr>
        <w:rPr>
          <w:lang w:val="en-US"/>
        </w:rPr>
      </w:pPr>
    </w:p>
    <w:p w:rsidR="00767776" w:rsidRPr="004A5660" w:rsidRDefault="0025746E" w:rsidP="00E64684">
      <w:pPr>
        <w:rPr>
          <w:lang w:val="en-US"/>
        </w:rPr>
      </w:pPr>
      <w:r w:rsidRPr="004A5660">
        <w:rPr>
          <w:lang w:val="en-US"/>
        </w:rPr>
        <w:t>ETCs developed by France are named ETC FRA.</w:t>
      </w:r>
    </w:p>
    <w:p w:rsidR="00B5609A" w:rsidRPr="004A5660" w:rsidRDefault="00B5609A" w:rsidP="00E64684">
      <w:pPr>
        <w:rPr>
          <w:lang w:val="en-US"/>
        </w:rPr>
      </w:pPr>
    </w:p>
    <w:p w:rsidR="00E64684" w:rsidRPr="004A5660" w:rsidRDefault="00E64684" w:rsidP="00E64684">
      <w:pPr>
        <w:rPr>
          <w:lang w:val="en-US"/>
        </w:rPr>
      </w:pPr>
    </w:p>
    <w:tbl>
      <w:tblPr>
        <w:tblW w:w="0" w:type="auto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3118"/>
      </w:tblGrid>
      <w:tr w:rsidR="001A2F4C" w:rsidRPr="004A5660" w:rsidTr="00330531">
        <w:trPr>
          <w:jc w:val="center"/>
        </w:trPr>
        <w:tc>
          <w:tcPr>
            <w:tcW w:w="1101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:rsidR="001A2F4C" w:rsidRPr="004A5660" w:rsidRDefault="00E22749" w:rsidP="00E22749">
            <w:pPr>
              <w:rPr>
                <w:b/>
                <w:bCs/>
                <w:color w:val="FFFFFF"/>
                <w:lang w:val="en-US"/>
              </w:rPr>
            </w:pPr>
            <w:r w:rsidRPr="004A5660">
              <w:rPr>
                <w:b/>
                <w:bCs/>
                <w:color w:val="FFFFFF"/>
                <w:lang w:val="en-US"/>
              </w:rPr>
              <w:t>Symbol</w:t>
            </w:r>
          </w:p>
        </w:tc>
        <w:tc>
          <w:tcPr>
            <w:tcW w:w="3118" w:type="dxa"/>
            <w:tcBorders>
              <w:left w:val="single" w:sz="8" w:space="0" w:color="4BACC6"/>
            </w:tcBorders>
            <w:shd w:val="clear" w:color="auto" w:fill="4BACC6"/>
          </w:tcPr>
          <w:p w:rsidR="001A2F4C" w:rsidRPr="004A5660" w:rsidRDefault="0025746E" w:rsidP="0035580B">
            <w:pPr>
              <w:rPr>
                <w:b/>
                <w:bCs/>
                <w:color w:val="FFFFFF"/>
                <w:lang w:val="en-US"/>
              </w:rPr>
            </w:pPr>
            <w:r w:rsidRPr="004A5660">
              <w:rPr>
                <w:b/>
                <w:bCs/>
                <w:color w:val="FFFFFF"/>
                <w:lang w:val="en-US"/>
              </w:rPr>
              <w:t>Meaning</w:t>
            </w:r>
          </w:p>
        </w:tc>
      </w:tr>
      <w:tr w:rsidR="001A2F4C" w:rsidRPr="004A5660" w:rsidTr="00330531">
        <w:trPr>
          <w:jc w:val="center"/>
        </w:trPr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A2F4C" w:rsidRPr="004A5660" w:rsidRDefault="00847A69" w:rsidP="0022642B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4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1A2F4C" w:rsidRPr="004A5660" w:rsidRDefault="00E22749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</w:t>
            </w:r>
            <w:r w:rsidR="001A2F4C" w:rsidRPr="004A5660">
              <w:rPr>
                <w:lang w:val="en-US"/>
              </w:rPr>
              <w:t>nformation</w:t>
            </w:r>
          </w:p>
        </w:tc>
      </w:tr>
      <w:tr w:rsidR="001A2F4C" w:rsidRPr="004A5660" w:rsidTr="00330531">
        <w:trPr>
          <w:trHeight w:val="419"/>
          <w:jc w:val="center"/>
        </w:trPr>
        <w:tc>
          <w:tcPr>
            <w:tcW w:w="1101" w:type="dxa"/>
            <w:tcBorders>
              <w:right w:val="single" w:sz="8" w:space="0" w:color="4BACC6"/>
            </w:tcBorders>
          </w:tcPr>
          <w:p w:rsidR="001A2F4C" w:rsidRPr="004A5660" w:rsidRDefault="00847A69" w:rsidP="0022642B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5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left w:val="single" w:sz="8" w:space="0" w:color="4BACC6"/>
            </w:tcBorders>
          </w:tcPr>
          <w:p w:rsidR="001A2F4C" w:rsidRPr="004A5660" w:rsidRDefault="00E22749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Warning</w:t>
            </w:r>
          </w:p>
        </w:tc>
      </w:tr>
    </w:tbl>
    <w:p w:rsidR="001A2F4C" w:rsidRPr="004A5660" w:rsidRDefault="001A2F4C" w:rsidP="001A2F4C">
      <w:pPr>
        <w:rPr>
          <w:lang w:val="en-US"/>
        </w:rPr>
      </w:pPr>
    </w:p>
    <w:p w:rsidR="001A2F4C" w:rsidRPr="004A5660" w:rsidRDefault="0025746E" w:rsidP="00DD0404">
      <w:pPr>
        <w:pStyle w:val="Titre2"/>
        <w:rPr>
          <w:lang w:val="en-US"/>
        </w:rPr>
      </w:pPr>
      <w:bookmarkStart w:id="6" w:name="_Documents_de_référence"/>
      <w:bookmarkStart w:id="7" w:name="_Toc484537066"/>
      <w:bookmarkEnd w:id="6"/>
      <w:r w:rsidRPr="004A5660">
        <w:rPr>
          <w:lang w:val="en-US"/>
        </w:rPr>
        <w:t>Reference Documents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30"/>
        <w:gridCol w:w="3814"/>
        <w:gridCol w:w="5210"/>
      </w:tblGrid>
      <w:tr w:rsidR="001A2F4C" w:rsidRPr="004A5660" w:rsidTr="0035580B">
        <w:tc>
          <w:tcPr>
            <w:tcW w:w="830" w:type="dxa"/>
            <w:shd w:val="clear" w:color="auto" w:fill="D9D9D9"/>
          </w:tcPr>
          <w:p w:rsidR="001A2F4C" w:rsidRPr="004A5660" w:rsidRDefault="0025746E" w:rsidP="0035580B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ID</w:t>
            </w:r>
          </w:p>
        </w:tc>
        <w:tc>
          <w:tcPr>
            <w:tcW w:w="3814" w:type="dxa"/>
            <w:shd w:val="clear" w:color="auto" w:fill="D9D9D9"/>
          </w:tcPr>
          <w:p w:rsidR="001A2F4C" w:rsidRPr="004A5660" w:rsidRDefault="0025746E" w:rsidP="0035580B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Reference</w:t>
            </w:r>
          </w:p>
        </w:tc>
        <w:tc>
          <w:tcPr>
            <w:tcW w:w="5210" w:type="dxa"/>
            <w:shd w:val="clear" w:color="auto" w:fill="D9D9D9"/>
          </w:tcPr>
          <w:p w:rsidR="001A2F4C" w:rsidRPr="004A5660" w:rsidRDefault="0025746E" w:rsidP="0035580B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Document name</w:t>
            </w:r>
          </w:p>
        </w:tc>
      </w:tr>
      <w:tr w:rsidR="001A2F4C" w:rsidRPr="00903E65" w:rsidTr="0035580B">
        <w:tc>
          <w:tcPr>
            <w:tcW w:w="830" w:type="dxa"/>
          </w:tcPr>
          <w:p w:rsidR="001A2F4C" w:rsidRPr="004A5660" w:rsidRDefault="001A2F4C" w:rsidP="0035580B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[R1]</w:t>
            </w:r>
          </w:p>
        </w:tc>
        <w:tc>
          <w:tcPr>
            <w:tcW w:w="3814" w:type="dxa"/>
          </w:tcPr>
          <w:p w:rsidR="001A2F4C" w:rsidRPr="004A5660" w:rsidRDefault="009A4DFF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MSG-134 Technical Activity Proposal</w:t>
            </w:r>
          </w:p>
        </w:tc>
        <w:tc>
          <w:tcPr>
            <w:tcW w:w="5210" w:type="dxa"/>
          </w:tcPr>
          <w:p w:rsidR="001A2F4C" w:rsidRPr="004A5660" w:rsidRDefault="009A4DFF" w:rsidP="009D5222">
            <w:pPr>
              <w:rPr>
                <w:lang w:val="en-US"/>
              </w:rPr>
            </w:pPr>
            <w:r w:rsidRPr="004A5660">
              <w:rPr>
                <w:lang w:val="en-US"/>
              </w:rPr>
              <w:t>Technical Activity Proposal  MSG-134 NATO Distributed S</w:t>
            </w:r>
            <w:r w:rsidR="0025746E" w:rsidRPr="004A5660">
              <w:rPr>
                <w:lang w:val="en-US"/>
              </w:rPr>
              <w:t>imulation Architecture &amp; Design, Compliance Testing and Certification</w:t>
            </w:r>
          </w:p>
        </w:tc>
      </w:tr>
      <w:tr w:rsidR="001A2F4C" w:rsidRPr="00903E65" w:rsidTr="0035580B">
        <w:tc>
          <w:tcPr>
            <w:tcW w:w="830" w:type="dxa"/>
          </w:tcPr>
          <w:p w:rsidR="001A2F4C" w:rsidRPr="004A5660" w:rsidRDefault="001A2F4C" w:rsidP="00E315EE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[R2]</w:t>
            </w:r>
          </w:p>
        </w:tc>
        <w:tc>
          <w:tcPr>
            <w:tcW w:w="3814" w:type="dxa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AC/323 (SGMS)D/2</w:t>
            </w:r>
          </w:p>
        </w:tc>
        <w:tc>
          <w:tcPr>
            <w:tcW w:w="5210" w:type="dxa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NATO Modeling and Simulation Master Plan version 1.0</w:t>
            </w:r>
          </w:p>
        </w:tc>
      </w:tr>
      <w:tr w:rsidR="001A2F4C" w:rsidRPr="00903E65" w:rsidTr="0035580B">
        <w:tc>
          <w:tcPr>
            <w:tcW w:w="830" w:type="dxa"/>
            <w:shd w:val="clear" w:color="auto" w:fill="auto"/>
          </w:tcPr>
          <w:p w:rsidR="001A2F4C" w:rsidRPr="004A5660" w:rsidRDefault="001A2F4C" w:rsidP="0035580B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[R3]</w:t>
            </w:r>
          </w:p>
        </w:tc>
        <w:tc>
          <w:tcPr>
            <w:tcW w:w="3814" w:type="dxa"/>
            <w:shd w:val="clear" w:color="auto" w:fill="auto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1516.1-2010</w:t>
            </w:r>
          </w:p>
        </w:tc>
        <w:tc>
          <w:tcPr>
            <w:tcW w:w="5210" w:type="dxa"/>
            <w:shd w:val="clear" w:color="auto" w:fill="auto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Standard for Modeling and Simulation (M&amp;S), High Level Architecture (HLA) – Federate Interface Specification</w:t>
            </w:r>
          </w:p>
        </w:tc>
      </w:tr>
      <w:tr w:rsidR="001A2F4C" w:rsidRPr="00903E65" w:rsidTr="0035580B">
        <w:tc>
          <w:tcPr>
            <w:tcW w:w="830" w:type="dxa"/>
          </w:tcPr>
          <w:p w:rsidR="001A2F4C" w:rsidRPr="004A5660" w:rsidRDefault="001A2F4C" w:rsidP="00E315EE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[R4]</w:t>
            </w:r>
          </w:p>
        </w:tc>
        <w:tc>
          <w:tcPr>
            <w:tcW w:w="3814" w:type="dxa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1516.2-2010</w:t>
            </w:r>
          </w:p>
        </w:tc>
        <w:tc>
          <w:tcPr>
            <w:tcW w:w="5210" w:type="dxa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Standard for Modeling and Simulation (M&amp;S), High Level Architecture (HLA) – Object Model Template (OMT) Specification</w:t>
            </w:r>
          </w:p>
        </w:tc>
      </w:tr>
      <w:tr w:rsidR="001A2F4C" w:rsidRPr="00903E65" w:rsidTr="0035580B">
        <w:tc>
          <w:tcPr>
            <w:tcW w:w="830" w:type="dxa"/>
          </w:tcPr>
          <w:p w:rsidR="001A2F4C" w:rsidRPr="004A5660" w:rsidRDefault="001A2F4C" w:rsidP="0035580B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[R5]</w:t>
            </w:r>
          </w:p>
        </w:tc>
        <w:tc>
          <w:tcPr>
            <w:tcW w:w="3814" w:type="dxa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1516-2010</w:t>
            </w:r>
          </w:p>
        </w:tc>
        <w:tc>
          <w:tcPr>
            <w:tcW w:w="5210" w:type="dxa"/>
          </w:tcPr>
          <w:p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Standard for Modeling and Simulation (M&amp;S), High Level Architecture (HLA) – Framework and Rules</w:t>
            </w:r>
          </w:p>
        </w:tc>
      </w:tr>
    </w:tbl>
    <w:p w:rsidR="001A2F4C" w:rsidRPr="00AA5D10" w:rsidRDefault="001A2F4C" w:rsidP="001A2F4C">
      <w:pPr>
        <w:rPr>
          <w:lang w:val="en-GB"/>
        </w:rPr>
      </w:pPr>
    </w:p>
    <w:p w:rsidR="001A2F4C" w:rsidRPr="004A5660" w:rsidRDefault="00DD0404" w:rsidP="00DD0404">
      <w:pPr>
        <w:pStyle w:val="Titre2"/>
        <w:rPr>
          <w:lang w:val="en-US"/>
        </w:rPr>
      </w:pPr>
      <w:bookmarkStart w:id="8" w:name="_Toc190071951"/>
      <w:bookmarkStart w:id="9" w:name="_Toc287626237"/>
      <w:bookmarkStart w:id="10" w:name="_Toc342062141"/>
      <w:bookmarkStart w:id="11" w:name="_Toc426703999"/>
      <w:bookmarkStart w:id="12" w:name="_Toc484537067"/>
      <w:r w:rsidRPr="004A5660">
        <w:rPr>
          <w:lang w:val="en-US"/>
        </w:rPr>
        <w:t>Terminology</w:t>
      </w:r>
      <w:bookmarkEnd w:id="8"/>
      <w:bookmarkEnd w:id="9"/>
      <w:bookmarkEnd w:id="10"/>
      <w:bookmarkEnd w:id="11"/>
      <w:bookmarkEnd w:id="12"/>
    </w:p>
    <w:p w:rsidR="001A2F4C" w:rsidRPr="004A5660" w:rsidRDefault="003213F4" w:rsidP="00B87C1F">
      <w:pPr>
        <w:pStyle w:val="Titre3"/>
        <w:tabs>
          <w:tab w:val="clear" w:pos="709"/>
          <w:tab w:val="left" w:pos="1361"/>
        </w:tabs>
        <w:ind w:left="1361" w:hanging="794"/>
        <w:rPr>
          <w:lang w:val="en-US"/>
        </w:rPr>
      </w:pPr>
      <w:bookmarkStart w:id="13" w:name="_Toc39398179"/>
      <w:bookmarkStart w:id="14" w:name="_Toc69201417"/>
      <w:bookmarkStart w:id="15" w:name="_Toc190071952"/>
      <w:bookmarkStart w:id="16" w:name="_Toc287626238"/>
      <w:bookmarkStart w:id="17" w:name="_Toc342062142"/>
      <w:bookmarkStart w:id="18" w:name="_Toc426704000"/>
      <w:bookmarkStart w:id="19" w:name="_Toc484537068"/>
      <w:r w:rsidRPr="004A5660">
        <w:rPr>
          <w:lang w:val="en-US"/>
        </w:rPr>
        <w:t>Acronyms</w:t>
      </w:r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W w:w="9498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843"/>
        <w:gridCol w:w="7655"/>
      </w:tblGrid>
      <w:tr w:rsidR="001A2F4C" w:rsidRPr="004A5660" w:rsidTr="00D34165">
        <w:trPr>
          <w:cantSplit/>
          <w:tblHeader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1A2F4C" w:rsidRPr="004A5660" w:rsidRDefault="0025746E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r w:rsidRPr="004A5660">
              <w:rPr>
                <w:rFonts w:ascii="Arial" w:hAnsi="Arial" w:cs="Arial"/>
                <w:lang w:val="en-US"/>
              </w:rPr>
              <w:t>Acronym</w:t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A2F4C" w:rsidRPr="004A5660" w:rsidRDefault="004A4F22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r w:rsidRPr="004A5660">
              <w:rPr>
                <w:rFonts w:ascii="Arial" w:hAnsi="Arial" w:cs="Arial"/>
                <w:lang w:val="en-US"/>
              </w:rPr>
              <w:t>Meaning</w:t>
            </w:r>
          </w:p>
        </w:tc>
      </w:tr>
      <w:tr w:rsidR="0078489F" w:rsidRPr="004A5660" w:rsidTr="00B17E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9F" w:rsidRPr="0080388B" w:rsidRDefault="0078489F" w:rsidP="00B17E52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ATC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9F" w:rsidRPr="004A5660" w:rsidRDefault="0078489F" w:rsidP="00B17E52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Abstract Test Case</w:t>
            </w:r>
          </w:p>
        </w:tc>
      </w:tr>
      <w:tr w:rsidR="00BF01FE" w:rsidRPr="004A5660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1FE" w:rsidRPr="0080388B" w:rsidRDefault="00BF01FE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ETC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1FE" w:rsidRPr="004A5660" w:rsidRDefault="00BF01FE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Executable Test Case</w:t>
            </w:r>
          </w:p>
        </w:tc>
      </w:tr>
      <w:tr w:rsidR="004A5660" w:rsidRPr="004A5660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660" w:rsidRPr="0080388B" w:rsidRDefault="004A5660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FCTT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660" w:rsidRPr="004A5660" w:rsidRDefault="0080388B" w:rsidP="00D66D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Federate Compliance Testing Tool</w:t>
            </w:r>
          </w:p>
        </w:tc>
      </w:tr>
      <w:tr w:rsidR="00202209" w:rsidRPr="004A5660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lastRenderedPageBreak/>
              <w:t>FOM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4A5660" w:rsidRDefault="00202209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Federation Object Model</w:t>
            </w:r>
          </w:p>
        </w:tc>
      </w:tr>
      <w:tr w:rsidR="00BF465B" w:rsidRPr="004A5660" w:rsidTr="00D056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65B" w:rsidRPr="0080388B" w:rsidRDefault="00BF465B" w:rsidP="00D05618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FRA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65B" w:rsidRPr="004A5660" w:rsidRDefault="00F806A5" w:rsidP="00D05618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Franc</w:t>
            </w:r>
            <w:r w:rsidR="00BF465B" w:rsidRPr="004A5660">
              <w:rPr>
                <w:rFonts w:ascii="Arial" w:hAnsi="Arial" w:cs="Arial"/>
                <w:sz w:val="20"/>
                <w:lang w:val="en-US"/>
              </w:rPr>
              <w:t>e</w:t>
            </w:r>
          </w:p>
        </w:tc>
      </w:tr>
      <w:tr w:rsidR="00202209" w:rsidRPr="004A5660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HLA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4A5660" w:rsidRDefault="00202209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 xml:space="preserve">High </w:t>
            </w:r>
            <w:r w:rsidRPr="004A5660">
              <w:rPr>
                <w:rStyle w:val="goohl3"/>
                <w:rFonts w:ascii="Arial" w:hAnsi="Arial" w:cs="Arial"/>
                <w:sz w:val="20"/>
                <w:lang w:val="en-US"/>
              </w:rPr>
              <w:t>Level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 Architecture</w:t>
            </w:r>
          </w:p>
        </w:tc>
      </w:tr>
      <w:tr w:rsidR="00202209" w:rsidRPr="00903E65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IEEE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4A5660" w:rsidRDefault="00202209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Institute of Electrical and Electronics Engineers</w:t>
            </w:r>
          </w:p>
        </w:tc>
      </w:tr>
      <w:tr w:rsidR="00ED6241" w:rsidRPr="00903E65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241" w:rsidRPr="0080388B" w:rsidRDefault="00ED6241" w:rsidP="00ED6241">
            <w:pPr>
              <w:pStyle w:val="P2"/>
              <w:ind w:right="8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IEEE 1516-2010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241" w:rsidRPr="004A5660" w:rsidRDefault="00CC7C7E" w:rsidP="00CC7C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 xml:space="preserve">Last version of </w:t>
            </w:r>
            <w:r w:rsidR="00ED6241" w:rsidRPr="004A5660">
              <w:rPr>
                <w:rFonts w:ascii="Arial" w:hAnsi="Arial" w:cs="Arial"/>
                <w:sz w:val="20"/>
                <w:lang w:val="en-US"/>
              </w:rPr>
              <w:t xml:space="preserve">HLA 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standard published by </w:t>
            </w:r>
            <w:r w:rsidR="00ED6241" w:rsidRPr="004A5660">
              <w:rPr>
                <w:rFonts w:ascii="Arial" w:hAnsi="Arial" w:cs="Arial"/>
                <w:sz w:val="20"/>
                <w:lang w:val="en-US"/>
              </w:rPr>
              <w:t xml:space="preserve">IEEE </w:t>
            </w:r>
            <w:r w:rsidRPr="004A5660">
              <w:rPr>
                <w:rFonts w:ascii="Arial" w:hAnsi="Arial" w:cs="Arial"/>
                <w:sz w:val="20"/>
                <w:lang w:val="en-US"/>
              </w:rPr>
              <w:t>in August</w:t>
            </w:r>
            <w:r w:rsidR="00ED6241" w:rsidRPr="004A5660">
              <w:rPr>
                <w:rFonts w:ascii="Arial" w:hAnsi="Arial" w:cs="Arial"/>
                <w:sz w:val="20"/>
                <w:lang w:val="en-US"/>
              </w:rPr>
              <w:t xml:space="preserve"> 2010</w:t>
            </w:r>
          </w:p>
        </w:tc>
      </w:tr>
      <w:tr w:rsidR="00C12D83" w:rsidRPr="004A5660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D83" w:rsidRPr="0080388B" w:rsidRDefault="00C12D83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IP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D83" w:rsidRPr="004A5660" w:rsidRDefault="0080388B" w:rsidP="00D66D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80388B">
              <w:rPr>
                <w:rFonts w:ascii="Arial" w:hAnsi="Arial" w:cs="Arial"/>
                <w:sz w:val="20"/>
                <w:lang w:val="en-US"/>
              </w:rPr>
              <w:t>Internet Protocol</w:t>
            </w:r>
          </w:p>
        </w:tc>
      </w:tr>
      <w:tr w:rsidR="0044091A" w:rsidRPr="00903E65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91A" w:rsidRPr="0080388B" w:rsidRDefault="0044091A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IVCT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91A" w:rsidRPr="004A5660" w:rsidRDefault="0044091A" w:rsidP="00D66D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Integration Verification and Certification Tool</w:t>
            </w:r>
          </w:p>
        </w:tc>
      </w:tr>
      <w:tr w:rsidR="009C10EF" w:rsidRPr="004A5660" w:rsidTr="00EF78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0EF" w:rsidRPr="0080388B" w:rsidRDefault="009C10EF" w:rsidP="00EF78D6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JDK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0EF" w:rsidRPr="004A5660" w:rsidRDefault="0080388B" w:rsidP="00EF78D6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80388B">
              <w:rPr>
                <w:rFonts w:ascii="Arial" w:hAnsi="Arial" w:cs="Arial"/>
                <w:sz w:val="20"/>
                <w:lang w:val="en-US"/>
              </w:rPr>
              <w:t>Java Development Kit</w:t>
            </w:r>
          </w:p>
        </w:tc>
      </w:tr>
      <w:tr w:rsidR="00D34165" w:rsidRPr="004A5660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65" w:rsidRPr="0080388B" w:rsidRDefault="0044091A" w:rsidP="009C10EF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J</w:t>
            </w:r>
            <w:r w:rsidR="009C10EF" w:rsidRPr="0080388B">
              <w:rPr>
                <w:rFonts w:ascii="Arial" w:hAnsi="Arial" w:cs="Arial"/>
                <w:b/>
                <w:sz w:val="20"/>
                <w:lang w:val="en-US"/>
              </w:rPr>
              <w:t>SON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165" w:rsidRPr="004A5660" w:rsidRDefault="0080388B" w:rsidP="00BF01F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80388B">
              <w:rPr>
                <w:rFonts w:ascii="Arial" w:hAnsi="Arial" w:cs="Arial"/>
                <w:sz w:val="20"/>
                <w:lang w:val="en-US"/>
              </w:rPr>
              <w:t>JavaScript Object Notation</w:t>
            </w:r>
          </w:p>
        </w:tc>
      </w:tr>
      <w:tr w:rsidR="00202209" w:rsidRPr="00903E65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MSG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4A5660" w:rsidRDefault="00202209" w:rsidP="008E5D35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Modelling &amp; Simulation Group (</w:t>
            </w:r>
            <w:r w:rsidR="008E5D35" w:rsidRPr="004A5660">
              <w:rPr>
                <w:rFonts w:ascii="Arial" w:hAnsi="Arial" w:cs="Arial"/>
                <w:sz w:val="20"/>
                <w:lang w:val="en-US"/>
              </w:rPr>
              <w:t>NATO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, </w:t>
            </w:r>
            <w:r w:rsidR="008E5D35" w:rsidRPr="004A5660">
              <w:rPr>
                <w:rFonts w:ascii="Arial" w:hAnsi="Arial" w:cs="Arial"/>
                <w:sz w:val="20"/>
                <w:lang w:val="en-US"/>
              </w:rPr>
              <w:t>see also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 NMSG)</w:t>
            </w:r>
          </w:p>
        </w:tc>
      </w:tr>
      <w:tr w:rsidR="00202209" w:rsidRPr="004A5660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80388B" w:rsidRDefault="00D3416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NATO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4A5660" w:rsidRDefault="00D34165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North Atlantic Treaty Organization</w:t>
            </w:r>
          </w:p>
        </w:tc>
      </w:tr>
      <w:tr w:rsidR="00600897" w:rsidRPr="004A5660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897" w:rsidRPr="0080388B" w:rsidRDefault="00600897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RTI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897" w:rsidRPr="004A5660" w:rsidRDefault="00600897" w:rsidP="00600897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RunT</w:t>
            </w:r>
            <w:r w:rsidRPr="00600897">
              <w:rPr>
                <w:rFonts w:ascii="Arial" w:hAnsi="Arial" w:cs="Arial"/>
                <w:sz w:val="20"/>
                <w:lang w:val="en-US"/>
              </w:rPr>
              <w:t xml:space="preserve">ime </w:t>
            </w: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600897">
              <w:rPr>
                <w:rFonts w:ascii="Arial" w:hAnsi="Arial" w:cs="Arial"/>
                <w:sz w:val="20"/>
                <w:lang w:val="en-US"/>
              </w:rPr>
              <w:t>nfrastructure</w:t>
            </w:r>
          </w:p>
        </w:tc>
      </w:tr>
      <w:tr w:rsidR="00C64540" w:rsidRPr="004A5660" w:rsidTr="005A14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40" w:rsidRPr="0080388B" w:rsidRDefault="00C64540" w:rsidP="005A1458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SOM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40" w:rsidRPr="004A5660" w:rsidRDefault="00C64540" w:rsidP="005A1458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Simulation Object Model</w:t>
            </w:r>
          </w:p>
        </w:tc>
      </w:tr>
      <w:tr w:rsidR="00202209" w:rsidRPr="004A5660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80388B" w:rsidRDefault="00202209" w:rsidP="00C64540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S</w:t>
            </w:r>
            <w:r w:rsidR="00C64540" w:rsidRPr="0080388B">
              <w:rPr>
                <w:rFonts w:ascii="Arial" w:hAnsi="Arial" w:cs="Arial"/>
                <w:b/>
                <w:sz w:val="20"/>
                <w:lang w:val="en-US"/>
              </w:rPr>
              <w:t>uT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09" w:rsidRPr="004A5660" w:rsidRDefault="00C64540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System under Test</w:t>
            </w:r>
          </w:p>
        </w:tc>
      </w:tr>
      <w:tr w:rsidR="00445732" w:rsidRPr="004A5660" w:rsidTr="00FE44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732" w:rsidRPr="0080388B" w:rsidRDefault="00445732" w:rsidP="00FE44D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TC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732" w:rsidRPr="004A5660" w:rsidRDefault="00445732" w:rsidP="00FE44D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Test Case</w:t>
            </w:r>
          </w:p>
        </w:tc>
      </w:tr>
      <w:tr w:rsidR="00BF01FE" w:rsidRPr="004A5660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1FE" w:rsidRPr="0080388B" w:rsidRDefault="00445732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XML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1FE" w:rsidRPr="004A5660" w:rsidRDefault="00445732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eX</w:t>
            </w:r>
            <w:r w:rsidRPr="00445732">
              <w:rPr>
                <w:rFonts w:ascii="Arial" w:hAnsi="Arial" w:cs="Arial"/>
                <w:sz w:val="20"/>
                <w:lang w:val="en-US"/>
              </w:rPr>
              <w:t>tensible Markup Language</w:t>
            </w:r>
          </w:p>
        </w:tc>
      </w:tr>
    </w:tbl>
    <w:p w:rsidR="001A2F4C" w:rsidRPr="004A5660" w:rsidRDefault="001A2F4C" w:rsidP="001A2F4C">
      <w:pPr>
        <w:rPr>
          <w:lang w:val="en-US"/>
        </w:rPr>
      </w:pPr>
    </w:p>
    <w:p w:rsidR="00415982" w:rsidRDefault="00415982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>
        <w:rPr>
          <w:lang w:val="en-US"/>
        </w:rPr>
        <w:br w:type="page"/>
      </w:r>
      <w:bookmarkStart w:id="20" w:name="_GoBack"/>
      <w:bookmarkEnd w:id="20"/>
    </w:p>
    <w:p w:rsidR="001A2F4C" w:rsidRPr="004A5660" w:rsidRDefault="004A4F22" w:rsidP="00B87C1F">
      <w:pPr>
        <w:pStyle w:val="Titre3"/>
        <w:tabs>
          <w:tab w:val="clear" w:pos="709"/>
          <w:tab w:val="left" w:pos="1361"/>
        </w:tabs>
        <w:ind w:left="1361" w:hanging="794"/>
        <w:rPr>
          <w:lang w:val="en-US"/>
        </w:rPr>
      </w:pPr>
      <w:bookmarkStart w:id="21" w:name="_Toc484537069"/>
      <w:r w:rsidRPr="004A5660">
        <w:rPr>
          <w:lang w:val="en-US"/>
        </w:rPr>
        <w:lastRenderedPageBreak/>
        <w:t>Definitions</w:t>
      </w:r>
      <w:bookmarkEnd w:id="21"/>
    </w:p>
    <w:tbl>
      <w:tblPr>
        <w:tblW w:w="9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914"/>
        <w:gridCol w:w="7655"/>
      </w:tblGrid>
      <w:tr w:rsidR="001A2F4C" w:rsidRPr="004A5660" w:rsidTr="0035580B">
        <w:trPr>
          <w:cantSplit/>
          <w:tblHeader/>
        </w:trPr>
        <w:tc>
          <w:tcPr>
            <w:tcW w:w="1914" w:type="dxa"/>
            <w:shd w:val="pct10" w:color="auto" w:fill="auto"/>
          </w:tcPr>
          <w:p w:rsidR="001A2F4C" w:rsidRPr="004A5660" w:rsidRDefault="004A4F22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bookmarkStart w:id="22" w:name="OLE_LINK1"/>
            <w:bookmarkStart w:id="23" w:name="OLE_LINK2"/>
            <w:r w:rsidRPr="004A5660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7655" w:type="dxa"/>
            <w:shd w:val="pct10" w:color="auto" w:fill="auto"/>
          </w:tcPr>
          <w:p w:rsidR="001A2F4C" w:rsidRPr="004A5660" w:rsidRDefault="0025746E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r w:rsidRPr="004A5660">
              <w:rPr>
                <w:rFonts w:ascii="Arial" w:hAnsi="Arial" w:cs="Arial"/>
                <w:lang w:val="en-US"/>
              </w:rPr>
              <w:t>Definition</w:t>
            </w:r>
          </w:p>
        </w:tc>
      </w:tr>
      <w:tr w:rsidR="001A2F4C" w:rsidRPr="00903E65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Abstract Test Case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3A2C64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 xml:space="preserve">A complete and independent specification of the actions required to achieve a specific test purpose (or a specified combination of test purposes), defined at the level </w:t>
            </w:r>
            <w:r w:rsidR="00A95B33" w:rsidRPr="004A5660">
              <w:rPr>
                <w:rFonts w:ascii="Arial" w:hAnsi="Arial" w:cs="Arial"/>
                <w:sz w:val="20"/>
                <w:lang w:val="en-US"/>
              </w:rPr>
              <w:t>of abstraction of a particular abstract test m</w:t>
            </w:r>
            <w:r w:rsidRPr="004A5660">
              <w:rPr>
                <w:rFonts w:ascii="Arial" w:hAnsi="Arial" w:cs="Arial"/>
                <w:sz w:val="20"/>
                <w:lang w:val="en-US"/>
              </w:rPr>
              <w:t>ethod, starting in a stable testing state and ending in a stable testing state. This specification may involve one or more consecutive or concurrent connections.</w:t>
            </w:r>
          </w:p>
        </w:tc>
      </w:tr>
      <w:tr w:rsidR="001A2F4C" w:rsidRPr="00903E65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Compliance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3A2C64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The statement that an asset fulfills the required behavior rules of a given standard.</w:t>
            </w:r>
          </w:p>
        </w:tc>
      </w:tr>
      <w:tr w:rsidR="00B156D5" w:rsidRPr="00903E65" w:rsidTr="001B3B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6D5" w:rsidRPr="004A5660" w:rsidRDefault="00E84615" w:rsidP="001B3BE8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Federate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615" w:rsidRPr="004A5660" w:rsidRDefault="00600897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IEEE </w:t>
            </w:r>
            <w:r w:rsidR="00E84615" w:rsidRPr="00600897">
              <w:rPr>
                <w:rFonts w:ascii="Arial" w:hAnsi="Arial" w:cs="Arial"/>
                <w:sz w:val="20"/>
                <w:lang w:val="en-US"/>
              </w:rPr>
              <w:t>1516-2010: An application that may be or is currently coupled with other software applications under a federation object model (FOM) Document Data (FDD) and a runtime infrastructure (RTI).</w:t>
            </w:r>
          </w:p>
        </w:tc>
      </w:tr>
      <w:tr w:rsidR="00B90443" w:rsidRPr="00273E04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3" w:rsidRPr="004A5660" w:rsidRDefault="00B90443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Federat</w:t>
            </w:r>
            <w:r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ion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3" w:rsidRPr="004A5660" w:rsidRDefault="00B90443" w:rsidP="00B90443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IEEE </w:t>
            </w:r>
            <w:r w:rsidRPr="00600897">
              <w:rPr>
                <w:rFonts w:ascii="Arial" w:hAnsi="Arial" w:cs="Arial"/>
                <w:sz w:val="20"/>
                <w:lang w:val="en-US"/>
              </w:rPr>
              <w:t>1516-2010: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B90443">
              <w:rPr>
                <w:rFonts w:ascii="Arial" w:hAnsi="Arial" w:cs="Arial"/>
                <w:sz w:val="20"/>
                <w:lang w:val="en-US"/>
              </w:rPr>
              <w:t>A named set of federate applications and a common federation object model (FOM) that are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B90443">
              <w:rPr>
                <w:rFonts w:ascii="Arial" w:hAnsi="Arial" w:cs="Arial"/>
                <w:sz w:val="20"/>
                <w:lang w:val="en-US"/>
              </w:rPr>
              <w:t>used as a whole to achieve some specific objective</w:t>
            </w:r>
            <w:r w:rsidRPr="00600897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</w:tr>
      <w:tr w:rsidR="001A2F4C" w:rsidRPr="00903E65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Integration, Verification, and Certification Tool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E84615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Software framework to support integration and verification task for simulation federates and to perform the certification tests for a SuT.</w:t>
            </w:r>
          </w:p>
        </w:tc>
      </w:tr>
      <w:tr w:rsidR="001A2F4C" w:rsidRPr="00903E65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System under Test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E84615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The System which is the target of Compliance Testing.</w:t>
            </w:r>
          </w:p>
        </w:tc>
      </w:tr>
      <w:tr w:rsidR="001A2F4C" w:rsidRPr="00903E65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Test Case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615" w:rsidRPr="004A5660" w:rsidRDefault="00E84615" w:rsidP="00E84615">
            <w:pPr>
              <w:pStyle w:val="P2"/>
              <w:rPr>
                <w:rFonts w:cs="Arial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A set of test inputs, execution conditions, and expected results developed for a particular objective, such as to exercise a particular program path or to verify compliance with a specific requirement.</w:t>
            </w:r>
          </w:p>
        </w:tc>
      </w:tr>
    </w:tbl>
    <w:p w:rsidR="00F64B82" w:rsidRPr="004A5660" w:rsidRDefault="00F64B82" w:rsidP="001A2F4C">
      <w:pPr>
        <w:rPr>
          <w:lang w:val="en-US"/>
        </w:rPr>
      </w:pPr>
    </w:p>
    <w:p w:rsidR="00F64B82" w:rsidRPr="004A5660" w:rsidRDefault="00F64B82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:rsidR="00632013" w:rsidRPr="004A5660" w:rsidRDefault="008C69EE" w:rsidP="00632013">
      <w:pPr>
        <w:pStyle w:val="Titre1"/>
        <w:rPr>
          <w:lang w:val="en-US"/>
        </w:rPr>
      </w:pPr>
      <w:bookmarkStart w:id="24" w:name="_Toc484537070"/>
      <w:bookmarkEnd w:id="22"/>
      <w:bookmarkEnd w:id="23"/>
      <w:r w:rsidRPr="004A5660">
        <w:rPr>
          <w:lang w:val="en-US"/>
        </w:rPr>
        <w:lastRenderedPageBreak/>
        <w:t>Prerequisites</w:t>
      </w:r>
      <w:bookmarkEnd w:id="24"/>
    </w:p>
    <w:p w:rsidR="0031513F" w:rsidRPr="004A5660" w:rsidRDefault="0031513F" w:rsidP="0031513F">
      <w:pPr>
        <w:pStyle w:val="Titre2"/>
        <w:rPr>
          <w:lang w:val="en-US"/>
        </w:rPr>
      </w:pPr>
      <w:bookmarkStart w:id="25" w:name="_Toc484537071"/>
      <w:r w:rsidRPr="004A5660">
        <w:rPr>
          <w:lang w:val="en-US"/>
        </w:rPr>
        <w:t>Hardware prerequisite</w:t>
      </w:r>
      <w:r w:rsidR="00323218" w:rsidRPr="004A5660">
        <w:rPr>
          <w:lang w:val="en-US"/>
        </w:rPr>
        <w:t>s</w:t>
      </w:r>
      <w:bookmarkEnd w:id="25"/>
    </w:p>
    <w:p w:rsidR="00315A7D" w:rsidRPr="004A5660" w:rsidRDefault="0025746E" w:rsidP="00315A7D">
      <w:pPr>
        <w:rPr>
          <w:lang w:val="en-US"/>
        </w:rPr>
      </w:pPr>
      <w:r w:rsidRPr="004A5660">
        <w:rPr>
          <w:lang w:val="en-US"/>
        </w:rPr>
        <w:t>Reference configuration: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5"/>
        <w:gridCol w:w="1559"/>
        <w:gridCol w:w="1956"/>
        <w:gridCol w:w="1956"/>
      </w:tblGrid>
      <w:tr w:rsidR="0031513F" w:rsidRPr="004A5660" w:rsidTr="0045531D">
        <w:trPr>
          <w:jc w:val="center"/>
        </w:trPr>
        <w:tc>
          <w:tcPr>
            <w:tcW w:w="1985" w:type="dxa"/>
            <w:shd w:val="clear" w:color="auto" w:fill="4F81BD" w:themeFill="accent1"/>
          </w:tcPr>
          <w:p w:rsidR="0031513F" w:rsidRPr="004A5660" w:rsidRDefault="003213F4" w:rsidP="00315A7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Processor</w:t>
            </w:r>
          </w:p>
        </w:tc>
        <w:tc>
          <w:tcPr>
            <w:tcW w:w="1559" w:type="dxa"/>
            <w:shd w:val="clear" w:color="auto" w:fill="4F81BD" w:themeFill="accent1"/>
          </w:tcPr>
          <w:p w:rsidR="0031513F" w:rsidRPr="004A5660" w:rsidRDefault="003213F4" w:rsidP="00315A7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Memory</w:t>
            </w:r>
          </w:p>
        </w:tc>
        <w:tc>
          <w:tcPr>
            <w:tcW w:w="1956" w:type="dxa"/>
            <w:shd w:val="clear" w:color="auto" w:fill="4F81BD" w:themeFill="accent1"/>
          </w:tcPr>
          <w:p w:rsidR="0031513F" w:rsidRPr="004A5660" w:rsidRDefault="003213F4" w:rsidP="0045531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Hard drive</w:t>
            </w:r>
          </w:p>
        </w:tc>
        <w:tc>
          <w:tcPr>
            <w:tcW w:w="1956" w:type="dxa"/>
            <w:shd w:val="clear" w:color="auto" w:fill="4F81BD" w:themeFill="accent1"/>
          </w:tcPr>
          <w:p w:rsidR="0031513F" w:rsidRPr="004A5660" w:rsidRDefault="003213F4" w:rsidP="0045531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Operating system</w:t>
            </w:r>
          </w:p>
        </w:tc>
      </w:tr>
      <w:tr w:rsidR="0031513F" w:rsidRPr="004A5660" w:rsidTr="0045531D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13F" w:rsidRPr="004A5660" w:rsidRDefault="0044091A" w:rsidP="004409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Intel i5</w:t>
            </w:r>
            <w:r w:rsidRPr="004A5660">
              <w:rPr>
                <w:sz w:val="16"/>
                <w:szCs w:val="16"/>
                <w:lang w:val="en-US"/>
              </w:rPr>
              <w:t xml:space="preserve"> 2,5 GHz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13F" w:rsidRPr="004A5660" w:rsidRDefault="0031513F" w:rsidP="0045531D">
            <w:pPr>
              <w:rPr>
                <w:sz w:val="16"/>
                <w:szCs w:val="16"/>
                <w:lang w:val="en-US"/>
              </w:rPr>
            </w:pPr>
            <w:r w:rsidRPr="004A5660">
              <w:rPr>
                <w:sz w:val="16"/>
                <w:szCs w:val="16"/>
                <w:lang w:val="en-US"/>
              </w:rPr>
              <w:t>4 G</w:t>
            </w:r>
            <w:r w:rsidR="00757880" w:rsidRPr="004A5660">
              <w:rPr>
                <w:sz w:val="16"/>
                <w:szCs w:val="16"/>
                <w:lang w:val="en-US"/>
              </w:rPr>
              <w:t>B minimum, 8 GB recommended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13F" w:rsidRPr="004A5660" w:rsidRDefault="0044091A" w:rsidP="0045531D">
            <w:pPr>
              <w:rPr>
                <w:sz w:val="16"/>
                <w:szCs w:val="16"/>
                <w:lang w:val="en-US"/>
              </w:rPr>
            </w:pPr>
            <w:r w:rsidRPr="0044091A">
              <w:rPr>
                <w:sz w:val="16"/>
                <w:szCs w:val="16"/>
                <w:lang w:val="en-US"/>
              </w:rPr>
              <w:t>About 350 MB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13F" w:rsidRPr="004A5660" w:rsidRDefault="0031513F" w:rsidP="0045531D">
            <w:pPr>
              <w:jc w:val="left"/>
              <w:rPr>
                <w:sz w:val="16"/>
                <w:szCs w:val="16"/>
                <w:lang w:val="en-US"/>
              </w:rPr>
            </w:pPr>
            <w:r w:rsidRPr="004A5660">
              <w:rPr>
                <w:sz w:val="16"/>
                <w:szCs w:val="16"/>
                <w:lang w:val="en-US"/>
              </w:rPr>
              <w:t>Windows 7 Professional</w:t>
            </w:r>
          </w:p>
        </w:tc>
      </w:tr>
    </w:tbl>
    <w:p w:rsidR="00E67CE8" w:rsidRPr="004A5660" w:rsidRDefault="00E67CE8" w:rsidP="00E67CE8">
      <w:pPr>
        <w:pStyle w:val="Lgende"/>
        <w:rPr>
          <w:lang w:val="en-US"/>
        </w:rPr>
      </w:pPr>
      <w:bookmarkStart w:id="26" w:name="_Toc484537150"/>
      <w:r w:rsidRPr="004A5660">
        <w:rPr>
          <w:lang w:val="en-US"/>
        </w:rPr>
        <w:t xml:space="preserve">Table 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CD250B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1</w:t>
      </w:r>
      <w:r w:rsidR="00CD250B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E67CE8">
        <w:rPr>
          <w:lang w:val="en-US"/>
        </w:rPr>
        <w:t>Minimal hardware configuration for ETC FRA</w:t>
      </w:r>
      <w:bookmarkEnd w:id="26"/>
    </w:p>
    <w:p w:rsidR="0031513F" w:rsidRPr="004A5660" w:rsidRDefault="0031513F" w:rsidP="0031513F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31513F" w:rsidRPr="00903E65" w:rsidTr="0045531D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:rsidR="0031513F" w:rsidRPr="004A5660" w:rsidRDefault="00847A69" w:rsidP="0045531D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2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:rsidR="0031513F" w:rsidRPr="004A5660" w:rsidRDefault="0025746E" w:rsidP="004D7CE8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execution of ETC FRA has not been tested under Windows 8 or later. </w:t>
            </w:r>
            <w:r w:rsidR="004D7CE8">
              <w:rPr>
                <w:lang w:val="en-US"/>
              </w:rPr>
              <w:t>It</w:t>
            </w:r>
            <w:r w:rsidRPr="004A5660">
              <w:rPr>
                <w:lang w:val="en-US"/>
              </w:rPr>
              <w:t xml:space="preserve"> does not guarantee its execution on these operating systems.</w:t>
            </w:r>
          </w:p>
        </w:tc>
      </w:tr>
    </w:tbl>
    <w:p w:rsidR="0031513F" w:rsidRPr="004A5660" w:rsidRDefault="0031513F" w:rsidP="0031513F">
      <w:pPr>
        <w:rPr>
          <w:lang w:val="en-US"/>
        </w:rPr>
      </w:pPr>
    </w:p>
    <w:p w:rsidR="0031513F" w:rsidRPr="004A5660" w:rsidRDefault="0031513F" w:rsidP="0031513F">
      <w:pPr>
        <w:pStyle w:val="Titre2"/>
        <w:rPr>
          <w:lang w:val="en-US"/>
        </w:rPr>
      </w:pPr>
      <w:bookmarkStart w:id="27" w:name="_Toc484537072"/>
      <w:r w:rsidRPr="004A5660">
        <w:rPr>
          <w:lang w:val="en-US"/>
        </w:rPr>
        <w:t>Software prerequisite</w:t>
      </w:r>
      <w:r w:rsidR="00323218" w:rsidRPr="004A5660">
        <w:rPr>
          <w:lang w:val="en-US"/>
        </w:rPr>
        <w:t>s</w:t>
      </w:r>
      <w:bookmarkEnd w:id="27"/>
    </w:p>
    <w:p w:rsidR="0000184A" w:rsidRPr="004A5660" w:rsidRDefault="0000184A" w:rsidP="00F221B1">
      <w:pPr>
        <w:pStyle w:val="Paragraphedeliste"/>
        <w:numPr>
          <w:ilvl w:val="0"/>
          <w:numId w:val="36"/>
        </w:numPr>
        <w:spacing w:before="0" w:after="200" w:line="276" w:lineRule="auto"/>
        <w:jc w:val="left"/>
        <w:rPr>
          <w:lang w:val="en-US"/>
        </w:rPr>
      </w:pPr>
      <w:r w:rsidRPr="004A5660">
        <w:rPr>
          <w:lang w:val="en-US"/>
        </w:rPr>
        <w:t xml:space="preserve">JDK 8 (jdk-8u66-windows-x64.exe), </w:t>
      </w:r>
      <w:r w:rsidR="0082387A">
        <w:rPr>
          <w:lang w:val="en-US"/>
        </w:rPr>
        <w:t>e</w:t>
      </w:r>
      <w:r w:rsidR="0027294C" w:rsidRPr="004A5660">
        <w:rPr>
          <w:lang w:val="en-US"/>
        </w:rPr>
        <w:t xml:space="preserve">nvironment variable </w:t>
      </w:r>
      <w:r w:rsidRPr="002B1965">
        <w:rPr>
          <w:rFonts w:ascii="Courier New" w:hAnsi="Courier New" w:cs="Courier New"/>
          <w:lang w:val="en-US"/>
        </w:rPr>
        <w:t>JAVA_HOME</w:t>
      </w:r>
      <w:r w:rsidRPr="004A5660">
        <w:rPr>
          <w:lang w:val="en-US"/>
        </w:rPr>
        <w:t xml:space="preserve"> must be defined</w:t>
      </w:r>
    </w:p>
    <w:p w:rsidR="00385C2A" w:rsidRPr="004A5660" w:rsidRDefault="00385C2A" w:rsidP="00A30107">
      <w:pPr>
        <w:pStyle w:val="Paragraphedeliste"/>
        <w:numPr>
          <w:ilvl w:val="0"/>
          <w:numId w:val="35"/>
        </w:numPr>
        <w:rPr>
          <w:lang w:val="en-US"/>
        </w:rPr>
      </w:pPr>
      <w:r w:rsidRPr="004A5660">
        <w:rPr>
          <w:lang w:val="en-US"/>
        </w:rPr>
        <w:t>Pitch or MÄK RTI</w:t>
      </w:r>
    </w:p>
    <w:p w:rsidR="006961FF" w:rsidRDefault="00385C2A" w:rsidP="00A30107">
      <w:pPr>
        <w:pStyle w:val="Paragraphedeliste"/>
        <w:numPr>
          <w:ilvl w:val="0"/>
          <w:numId w:val="35"/>
        </w:numPr>
        <w:rPr>
          <w:lang w:val="en-US"/>
        </w:rPr>
      </w:pPr>
      <w:r w:rsidRPr="004A5660">
        <w:rPr>
          <w:lang w:val="en-US"/>
        </w:rPr>
        <w:t>IVCT</w:t>
      </w:r>
      <w:r w:rsidR="00425995" w:rsidRPr="004A5660">
        <w:rPr>
          <w:lang w:val="en-US"/>
        </w:rPr>
        <w:t xml:space="preserve"> V0.3.1</w:t>
      </w:r>
    </w:p>
    <w:p w:rsidR="00BE5CF4" w:rsidRPr="004A5660" w:rsidRDefault="00BE5CF4" w:rsidP="00A30107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>Zip tool</w:t>
      </w:r>
    </w:p>
    <w:p w:rsidR="006961FF" w:rsidRPr="004A5660" w:rsidRDefault="006961FF" w:rsidP="006961FF">
      <w:pPr>
        <w:rPr>
          <w:lang w:val="en-US"/>
        </w:rPr>
      </w:pPr>
    </w:p>
    <w:p w:rsidR="0000184A" w:rsidRPr="004A5660" w:rsidRDefault="0025746E" w:rsidP="00315A7D">
      <w:pPr>
        <w:pStyle w:val="Titre3"/>
        <w:rPr>
          <w:lang w:val="en-US"/>
        </w:rPr>
      </w:pPr>
      <w:bookmarkStart w:id="28" w:name="_Toc450052104"/>
      <w:bookmarkStart w:id="29" w:name="_Toc484537073"/>
      <w:r w:rsidRPr="004A5660">
        <w:rPr>
          <w:lang w:val="en-US"/>
        </w:rPr>
        <w:t>MÄK RTI</w:t>
      </w:r>
      <w:bookmarkEnd w:id="28"/>
      <w:r w:rsidRPr="004A5660">
        <w:rPr>
          <w:lang w:val="en-US"/>
        </w:rPr>
        <w:t xml:space="preserve"> versions compatibility</w:t>
      </w:r>
      <w:bookmarkEnd w:id="29"/>
    </w:p>
    <w:tbl>
      <w:tblPr>
        <w:tblStyle w:val="Colonnes1"/>
        <w:tblW w:w="5353" w:type="dxa"/>
        <w:jc w:val="center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701"/>
        <w:gridCol w:w="1843"/>
      </w:tblGrid>
      <w:tr w:rsidR="0000184A" w:rsidRPr="004A5660" w:rsidTr="0067219F">
        <w:trPr>
          <w:cnfStyle w:val="100000000000"/>
          <w:trHeight w:val="315"/>
          <w:jc w:val="center"/>
        </w:trPr>
        <w:tc>
          <w:tcPr>
            <w:cnfStyle w:val="001000000000"/>
            <w:tcW w:w="1809" w:type="dxa"/>
            <w:tcBorders>
              <w:bottom w:val="none" w:sz="0" w:space="0" w:color="auto"/>
            </w:tcBorders>
            <w:noWrap/>
            <w:hideMark/>
          </w:tcPr>
          <w:p w:rsidR="0000184A" w:rsidRPr="00DC2AA6" w:rsidRDefault="003213F4" w:rsidP="008A12DF">
            <w:pPr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noWrap/>
            <w:hideMark/>
          </w:tcPr>
          <w:p w:rsidR="0000184A" w:rsidRPr="00DC2AA6" w:rsidRDefault="003213F4" w:rsidP="008A12DF">
            <w:pPr>
              <w:spacing w:before="0" w:after="0"/>
              <w:jc w:val="center"/>
              <w:cnfStyle w:val="100000000000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843" w:type="dxa"/>
            <w:tcBorders>
              <w:bottom w:val="none" w:sz="0" w:space="0" w:color="auto"/>
            </w:tcBorders>
            <w:noWrap/>
            <w:hideMark/>
          </w:tcPr>
          <w:p w:rsidR="0000184A" w:rsidRPr="00DC2AA6" w:rsidRDefault="003213F4" w:rsidP="008A12DF">
            <w:pPr>
              <w:spacing w:before="0" w:after="0"/>
              <w:jc w:val="center"/>
              <w:cnfStyle w:val="100000000000"/>
              <w:rPr>
                <w:rFonts w:ascii="Calibri" w:hAnsi="Calibri"/>
                <w:b/>
                <w:color w:val="0070C0"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Compatibility</w:t>
            </w:r>
          </w:p>
        </w:tc>
      </w:tr>
      <w:tr w:rsidR="0000184A" w:rsidRPr="004A5660" w:rsidTr="0067219F">
        <w:trPr>
          <w:trHeight w:val="300"/>
          <w:jc w:val="center"/>
        </w:trPr>
        <w:tc>
          <w:tcPr>
            <w:cnfStyle w:val="001000000000"/>
            <w:tcW w:w="1809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4.4.1</w:t>
            </w:r>
          </w:p>
        </w:tc>
        <w:tc>
          <w:tcPr>
            <w:tcW w:w="1701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-</w:t>
            </w:r>
          </w:p>
        </w:tc>
        <w:tc>
          <w:tcPr>
            <w:tcW w:w="1843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KO</w:t>
            </w:r>
          </w:p>
        </w:tc>
      </w:tr>
      <w:tr w:rsidR="0000184A" w:rsidRPr="004A5660" w:rsidTr="0067219F">
        <w:trPr>
          <w:trHeight w:val="301"/>
          <w:jc w:val="center"/>
        </w:trPr>
        <w:tc>
          <w:tcPr>
            <w:cnfStyle w:val="001000000000"/>
            <w:tcW w:w="1809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4.4.1</w:t>
            </w:r>
          </w:p>
        </w:tc>
        <w:tc>
          <w:tcPr>
            <w:tcW w:w="1701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b w:val="0"/>
                <w:bCs w:val="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i</w:t>
            </w:r>
          </w:p>
        </w:tc>
        <w:tc>
          <w:tcPr>
            <w:tcW w:w="1843" w:type="dxa"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  <w:tr w:rsidR="00814F8D" w:rsidRPr="004A5660" w:rsidTr="0067219F">
        <w:trPr>
          <w:trHeight w:val="301"/>
          <w:jc w:val="center"/>
        </w:trPr>
        <w:tc>
          <w:tcPr>
            <w:cnfStyle w:val="001000000000"/>
            <w:tcW w:w="1809" w:type="dxa"/>
            <w:noWrap/>
            <w:hideMark/>
          </w:tcPr>
          <w:p w:rsidR="00814F8D" w:rsidRPr="004A5660" w:rsidRDefault="00814F8D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4.4.2</w:t>
            </w:r>
          </w:p>
        </w:tc>
        <w:tc>
          <w:tcPr>
            <w:tcW w:w="1701" w:type="dxa"/>
            <w:noWrap/>
            <w:hideMark/>
          </w:tcPr>
          <w:p w:rsidR="00814F8D" w:rsidRPr="004A5660" w:rsidRDefault="00814F8D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-</w:t>
            </w:r>
          </w:p>
        </w:tc>
        <w:tc>
          <w:tcPr>
            <w:tcW w:w="1843" w:type="dxa"/>
            <w:hideMark/>
          </w:tcPr>
          <w:p w:rsidR="00814F8D" w:rsidRPr="004A5660" w:rsidRDefault="00291622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To be tested</w:t>
            </w:r>
          </w:p>
        </w:tc>
      </w:tr>
    </w:tbl>
    <w:p w:rsidR="00E67CE8" w:rsidRPr="00E67CE8" w:rsidRDefault="00E67CE8" w:rsidP="00E67CE8">
      <w:pPr>
        <w:pStyle w:val="Lgende"/>
      </w:pPr>
      <w:bookmarkStart w:id="30" w:name="_Toc426704047"/>
      <w:bookmarkStart w:id="31" w:name="_Toc480289280"/>
      <w:bookmarkStart w:id="32" w:name="_Toc450052105"/>
      <w:bookmarkStart w:id="33" w:name="_Toc484537151"/>
      <w:r w:rsidRPr="00E67CE8">
        <w:t xml:space="preserve">Table </w:t>
      </w:r>
      <w:r w:rsidR="00CD250B" w:rsidRPr="004A5660">
        <w:rPr>
          <w:lang w:val="en-US"/>
        </w:rPr>
        <w:fldChar w:fldCharType="begin"/>
      </w:r>
      <w:r w:rsidRPr="00E67CE8">
        <w:instrText xml:space="preserve"> SEQ Table \* ARABIC </w:instrText>
      </w:r>
      <w:r w:rsidR="00CD250B" w:rsidRPr="004A5660">
        <w:rPr>
          <w:lang w:val="en-US"/>
        </w:rPr>
        <w:fldChar w:fldCharType="separate"/>
      </w:r>
      <w:r w:rsidR="00903E65">
        <w:rPr>
          <w:noProof/>
        </w:rPr>
        <w:t>2</w:t>
      </w:r>
      <w:r w:rsidR="00CD250B" w:rsidRPr="004A5660">
        <w:rPr>
          <w:lang w:val="en-US"/>
        </w:rPr>
        <w:fldChar w:fldCharType="end"/>
      </w:r>
      <w:r w:rsidRPr="00E67CE8">
        <w:t>: MÄK RTI versions compatibility</w:t>
      </w:r>
      <w:bookmarkEnd w:id="33"/>
    </w:p>
    <w:bookmarkEnd w:id="30"/>
    <w:bookmarkEnd w:id="31"/>
    <w:p w:rsidR="008416DF" w:rsidRPr="009020C1" w:rsidRDefault="008416DF" w:rsidP="008416DF"/>
    <w:p w:rsidR="0000184A" w:rsidRPr="004A5660" w:rsidRDefault="0000184A" w:rsidP="00315A7D">
      <w:pPr>
        <w:pStyle w:val="Titre3"/>
        <w:rPr>
          <w:lang w:val="en-US"/>
        </w:rPr>
      </w:pPr>
      <w:bookmarkStart w:id="34" w:name="_Toc484537074"/>
      <w:r w:rsidRPr="004A5660">
        <w:rPr>
          <w:lang w:val="en-US"/>
        </w:rPr>
        <w:t>Pitch RTI</w:t>
      </w:r>
      <w:bookmarkEnd w:id="32"/>
      <w:r w:rsidRPr="004A5660">
        <w:rPr>
          <w:lang w:val="en-US"/>
        </w:rPr>
        <w:t xml:space="preserve"> </w:t>
      </w:r>
      <w:r w:rsidR="009C34C3" w:rsidRPr="004A5660">
        <w:rPr>
          <w:lang w:val="en-US"/>
        </w:rPr>
        <w:t>version</w:t>
      </w:r>
      <w:r w:rsidR="00FE669B" w:rsidRPr="004A5660">
        <w:rPr>
          <w:lang w:val="en-US"/>
        </w:rPr>
        <w:t>s</w:t>
      </w:r>
      <w:r w:rsidR="009C34C3" w:rsidRPr="004A5660">
        <w:rPr>
          <w:lang w:val="en-US"/>
        </w:rPr>
        <w:t xml:space="preserve"> compatibility</w:t>
      </w:r>
      <w:bookmarkEnd w:id="34"/>
    </w:p>
    <w:tbl>
      <w:tblPr>
        <w:tblStyle w:val="Colonnes1"/>
        <w:tblW w:w="5353" w:type="dxa"/>
        <w:jc w:val="center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900"/>
        <w:gridCol w:w="1610"/>
        <w:gridCol w:w="1843"/>
      </w:tblGrid>
      <w:tr w:rsidR="0000184A" w:rsidRPr="004A5660" w:rsidTr="0067219F">
        <w:trPr>
          <w:cnfStyle w:val="100000000000"/>
          <w:trHeight w:val="300"/>
          <w:jc w:val="center"/>
        </w:trPr>
        <w:tc>
          <w:tcPr>
            <w:cnfStyle w:val="001000000000"/>
            <w:tcW w:w="1900" w:type="dxa"/>
            <w:tcBorders>
              <w:bottom w:val="none" w:sz="0" w:space="0" w:color="auto"/>
            </w:tcBorders>
            <w:noWrap/>
            <w:hideMark/>
          </w:tcPr>
          <w:p w:rsidR="0000184A" w:rsidRPr="00DC2AA6" w:rsidRDefault="0000184A" w:rsidP="008A12DF">
            <w:pPr>
              <w:spacing w:before="0" w:after="0"/>
              <w:jc w:val="center"/>
              <w:rPr>
                <w:b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610" w:type="dxa"/>
            <w:tcBorders>
              <w:bottom w:val="none" w:sz="0" w:space="0" w:color="auto"/>
            </w:tcBorders>
            <w:noWrap/>
            <w:hideMark/>
          </w:tcPr>
          <w:p w:rsidR="0000184A" w:rsidRPr="00DC2AA6" w:rsidRDefault="0000184A" w:rsidP="008A12DF">
            <w:pPr>
              <w:spacing w:before="0" w:after="0"/>
              <w:jc w:val="center"/>
              <w:cnfStyle w:val="100000000000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843" w:type="dxa"/>
            <w:tcBorders>
              <w:bottom w:val="none" w:sz="0" w:space="0" w:color="auto"/>
            </w:tcBorders>
            <w:noWrap/>
            <w:hideMark/>
          </w:tcPr>
          <w:p w:rsidR="0000184A" w:rsidRPr="00DC2AA6" w:rsidRDefault="0000184A" w:rsidP="008A12DF">
            <w:pPr>
              <w:spacing w:before="0" w:after="0"/>
              <w:jc w:val="center"/>
              <w:cnfStyle w:val="100000000000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Compatibility</w:t>
            </w:r>
          </w:p>
        </w:tc>
      </w:tr>
      <w:tr w:rsidR="0000184A" w:rsidRPr="004A5660" w:rsidTr="0067219F">
        <w:trPr>
          <w:trHeight w:val="300"/>
          <w:jc w:val="center"/>
        </w:trPr>
        <w:tc>
          <w:tcPr>
            <w:cnfStyle w:val="001000000000"/>
            <w:tcW w:w="1900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5.0.1.0</w:t>
            </w:r>
          </w:p>
        </w:tc>
        <w:tc>
          <w:tcPr>
            <w:tcW w:w="1610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 -</w:t>
            </w:r>
          </w:p>
        </w:tc>
        <w:tc>
          <w:tcPr>
            <w:tcW w:w="1843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color w:val="92D05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  <w:tr w:rsidR="0000184A" w:rsidRPr="004A5660" w:rsidTr="0067219F">
        <w:trPr>
          <w:trHeight w:val="300"/>
          <w:jc w:val="center"/>
        </w:trPr>
        <w:tc>
          <w:tcPr>
            <w:cnfStyle w:val="001000000000"/>
            <w:tcW w:w="1900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5.2.0</w:t>
            </w:r>
          </w:p>
        </w:tc>
        <w:tc>
          <w:tcPr>
            <w:tcW w:w="1610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 -</w:t>
            </w:r>
          </w:p>
        </w:tc>
        <w:tc>
          <w:tcPr>
            <w:tcW w:w="1843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color w:val="92D05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  <w:tr w:rsidR="0000184A" w:rsidRPr="004A5660" w:rsidTr="0067219F">
        <w:trPr>
          <w:trHeight w:val="300"/>
          <w:jc w:val="center"/>
        </w:trPr>
        <w:tc>
          <w:tcPr>
            <w:cnfStyle w:val="001000000000"/>
            <w:tcW w:w="1900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5.3.2</w:t>
            </w:r>
            <w:r w:rsidR="0027294C" w:rsidRPr="004A5660">
              <w:rPr>
                <w:rFonts w:ascii="Calibri" w:hAnsi="Calibri"/>
                <w:sz w:val="22"/>
                <w:szCs w:val="22"/>
                <w:lang w:val="en-US"/>
              </w:rPr>
              <w:t>.1</w:t>
            </w:r>
          </w:p>
        </w:tc>
        <w:tc>
          <w:tcPr>
            <w:tcW w:w="1610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 -</w:t>
            </w:r>
          </w:p>
        </w:tc>
        <w:tc>
          <w:tcPr>
            <w:tcW w:w="1843" w:type="dxa"/>
            <w:noWrap/>
            <w:hideMark/>
          </w:tcPr>
          <w:p w:rsidR="0000184A" w:rsidRPr="004A5660" w:rsidRDefault="0000184A" w:rsidP="008A12DF">
            <w:pPr>
              <w:spacing w:before="0" w:after="0"/>
              <w:jc w:val="center"/>
              <w:cnfStyle w:val="000000000000"/>
              <w:rPr>
                <w:rFonts w:ascii="Calibri" w:hAnsi="Calibri"/>
                <w:color w:val="92D05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</w:tbl>
    <w:p w:rsidR="00E67CE8" w:rsidRPr="00E67CE8" w:rsidRDefault="00E67CE8" w:rsidP="00E67CE8">
      <w:pPr>
        <w:pStyle w:val="Lgende"/>
      </w:pPr>
      <w:bookmarkStart w:id="35" w:name="_Toc484537152"/>
      <w:r w:rsidRPr="00E67CE8">
        <w:t xml:space="preserve">Table </w:t>
      </w:r>
      <w:r w:rsidR="00CD250B" w:rsidRPr="004A5660">
        <w:rPr>
          <w:lang w:val="en-US"/>
        </w:rPr>
        <w:fldChar w:fldCharType="begin"/>
      </w:r>
      <w:r w:rsidRPr="00E67CE8">
        <w:instrText xml:space="preserve"> SEQ Table \* ARABIC </w:instrText>
      </w:r>
      <w:r w:rsidR="00CD250B" w:rsidRPr="004A5660">
        <w:rPr>
          <w:lang w:val="en-US"/>
        </w:rPr>
        <w:fldChar w:fldCharType="separate"/>
      </w:r>
      <w:r w:rsidR="00903E65">
        <w:rPr>
          <w:noProof/>
        </w:rPr>
        <w:t>3</w:t>
      </w:r>
      <w:r w:rsidR="00CD250B" w:rsidRPr="004A5660">
        <w:rPr>
          <w:lang w:val="en-US"/>
        </w:rPr>
        <w:fldChar w:fldCharType="end"/>
      </w:r>
      <w:r w:rsidRPr="00E67CE8">
        <w:t xml:space="preserve">: </w:t>
      </w:r>
      <w:r w:rsidRPr="00AA328C">
        <w:rPr>
          <w:lang w:val="en-US"/>
        </w:rPr>
        <w:t xml:space="preserve">Pitch </w:t>
      </w:r>
      <w:r w:rsidRPr="00E67CE8">
        <w:t>RTI versions compatibility</w:t>
      </w:r>
      <w:bookmarkEnd w:id="35"/>
    </w:p>
    <w:p w:rsidR="00F64B82" w:rsidRPr="004A5660" w:rsidRDefault="00F64B82" w:rsidP="006961FF">
      <w:pPr>
        <w:rPr>
          <w:lang w:val="en-US"/>
        </w:rPr>
      </w:pPr>
    </w:p>
    <w:p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:rsidR="006961FF" w:rsidRPr="004A5660" w:rsidRDefault="0025746E" w:rsidP="006961FF">
      <w:pPr>
        <w:pStyle w:val="Titre1"/>
        <w:rPr>
          <w:lang w:val="en-US"/>
        </w:rPr>
      </w:pPr>
      <w:bookmarkStart w:id="36" w:name="_Toc484537075"/>
      <w:r w:rsidRPr="004A5660">
        <w:rPr>
          <w:lang w:val="en-US"/>
        </w:rPr>
        <w:lastRenderedPageBreak/>
        <w:t>Tool structure</w:t>
      </w:r>
      <w:bookmarkEnd w:id="36"/>
    </w:p>
    <w:p w:rsidR="00AC4B06" w:rsidRPr="00AC4B06" w:rsidRDefault="0025746E" w:rsidP="00AC4B06">
      <w:pPr>
        <w:rPr>
          <w:lang w:val="en-US"/>
        </w:rPr>
      </w:pPr>
      <w:r w:rsidRPr="00AC4B06">
        <w:rPr>
          <w:lang w:val="en-US"/>
        </w:rPr>
        <w:t>ETC FRA are composed of several directories:</w:t>
      </w:r>
    </w:p>
    <w:p w:rsidR="008C69EE" w:rsidRPr="004A5660" w:rsidRDefault="009020C1" w:rsidP="008C69EE">
      <w:pPr>
        <w:pStyle w:val="Paragraphedeliste"/>
        <w:numPr>
          <w:ilvl w:val="0"/>
          <w:numId w:val="52"/>
        </w:numPr>
        <w:rPr>
          <w:lang w:val="en-US"/>
        </w:rPr>
      </w:pPr>
      <w:r>
        <w:rPr>
          <w:lang w:val="en-US"/>
        </w:rPr>
        <w:t>one</w:t>
      </w:r>
      <w:r w:rsidR="0025746E" w:rsidRPr="004A5660">
        <w:rPr>
          <w:lang w:val="en-US"/>
        </w:rPr>
        <w:t xml:space="preserve"> configuration directory: </w:t>
      </w:r>
      <w:r w:rsidR="0025746E" w:rsidRPr="004A5660">
        <w:rPr>
          <w:rFonts w:ascii="Courier New" w:hAnsi="Courier New" w:cs="Courier New"/>
          <w:lang w:val="en-US"/>
        </w:rPr>
        <w:t>ETC_FRA_Config</w:t>
      </w:r>
    </w:p>
    <w:p w:rsidR="008C69EE" w:rsidRPr="004A5660" w:rsidRDefault="009020C1" w:rsidP="008C69EE">
      <w:pPr>
        <w:pStyle w:val="Paragraphedeliste"/>
        <w:numPr>
          <w:ilvl w:val="0"/>
          <w:numId w:val="52"/>
        </w:numPr>
        <w:rPr>
          <w:lang w:val="en-US"/>
        </w:rPr>
      </w:pPr>
      <w:r>
        <w:rPr>
          <w:lang w:val="en-US"/>
        </w:rPr>
        <w:t>five</w:t>
      </w:r>
      <w:r w:rsidR="0025746E" w:rsidRPr="004A5660">
        <w:rPr>
          <w:lang w:val="en-US"/>
        </w:rPr>
        <w:t xml:space="preserve"> Graddle projects (directories): </w:t>
      </w:r>
      <w:r w:rsidR="0025746E" w:rsidRPr="004A5660">
        <w:rPr>
          <w:rFonts w:ascii="Courier New" w:hAnsi="Courier New" w:cs="Courier New"/>
          <w:lang w:val="en-US"/>
        </w:rPr>
        <w:t>ETC_FRA_Common</w:t>
      </w:r>
      <w:r w:rsidR="0025746E" w:rsidRPr="004A5660">
        <w:rPr>
          <w:lang w:val="en-US"/>
        </w:rPr>
        <w:t xml:space="preserve">, </w:t>
      </w:r>
      <w:r w:rsidR="0025746E" w:rsidRPr="004A5660">
        <w:rPr>
          <w:rFonts w:ascii="Courier New" w:hAnsi="Courier New" w:cs="Courier New"/>
          <w:lang w:val="en-US"/>
        </w:rPr>
        <w:t>TS_CS_Verification</w:t>
      </w:r>
      <w:r w:rsidR="0025746E" w:rsidRPr="004A5660">
        <w:rPr>
          <w:lang w:val="en-US"/>
        </w:rPr>
        <w:t xml:space="preserve">, </w:t>
      </w:r>
      <w:r w:rsidR="0025746E" w:rsidRPr="004A5660">
        <w:rPr>
          <w:rFonts w:ascii="Courier New" w:hAnsi="Courier New" w:cs="Courier New"/>
          <w:lang w:val="en-US"/>
        </w:rPr>
        <w:t>TS_HLA_Declaration</w:t>
      </w:r>
      <w:r w:rsidR="0025746E" w:rsidRPr="004A5660">
        <w:rPr>
          <w:lang w:val="en-US"/>
        </w:rPr>
        <w:t xml:space="preserve">, </w:t>
      </w:r>
      <w:r w:rsidR="0025746E" w:rsidRPr="004A5660">
        <w:rPr>
          <w:rFonts w:ascii="Courier New" w:hAnsi="Courier New" w:cs="Courier New"/>
          <w:lang w:val="en-US"/>
        </w:rPr>
        <w:t>TS_HLA_Object</w:t>
      </w:r>
      <w:r w:rsidR="0025746E" w:rsidRPr="004A5660">
        <w:rPr>
          <w:lang w:val="en-US"/>
        </w:rPr>
        <w:t xml:space="preserve">, </w:t>
      </w:r>
      <w:r w:rsidR="0025746E" w:rsidRPr="004A5660">
        <w:rPr>
          <w:rFonts w:ascii="Courier New" w:hAnsi="Courier New" w:cs="Courier New"/>
          <w:lang w:val="en-US"/>
        </w:rPr>
        <w:t>TS_HLA_Services</w:t>
      </w:r>
    </w:p>
    <w:p w:rsidR="00A50A73" w:rsidRDefault="00A50A73" w:rsidP="00A50A73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/>
      </w:tblPr>
      <w:tblGrid>
        <w:gridCol w:w="1101"/>
        <w:gridCol w:w="8753"/>
      </w:tblGrid>
      <w:tr w:rsidR="00D66D7E" w:rsidRPr="00273E04" w:rsidTr="00D66D7E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:rsidR="00D66D7E" w:rsidRPr="00D66D7E" w:rsidRDefault="00D66D7E" w:rsidP="00D66D7E">
            <w:pPr>
              <w:spacing w:before="0" w:after="0"/>
              <w:jc w:val="center"/>
              <w:rPr>
                <w:b/>
                <w:noProof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200" cy="223200"/>
                  <wp:effectExtent l="0" t="0" r="0" b="0"/>
                  <wp:docPr id="1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3" w:type="dxa"/>
            <w:tcBorders>
              <w:left w:val="single" w:sz="8" w:space="0" w:color="4BACC6"/>
            </w:tcBorders>
          </w:tcPr>
          <w:p w:rsidR="00D66D7E" w:rsidRDefault="00D66D7E" w:rsidP="00D66D7E">
            <w:pPr>
              <w:rPr>
                <w:lang w:val="en-US"/>
              </w:rPr>
            </w:pPr>
            <w:r>
              <w:rPr>
                <w:lang w:val="en-US"/>
              </w:rPr>
              <w:t xml:space="preserve">ETC FRA are delivered with a test federate named </w:t>
            </w:r>
            <w:r w:rsidRPr="00FC1D0A">
              <w:rPr>
                <w:rFonts w:ascii="Courier New" w:hAnsi="Courier New" w:cs="Courier New"/>
                <w:lang w:val="en-US"/>
              </w:rPr>
              <w:t>rtiSimple4etcFra</w:t>
            </w:r>
            <w:r>
              <w:rPr>
                <w:lang w:val="en-US"/>
              </w:rPr>
              <w:t>.</w:t>
            </w:r>
          </w:p>
          <w:p w:rsidR="00D66D7E" w:rsidRPr="00D66D7E" w:rsidRDefault="00D66D7E" w:rsidP="00757E90">
            <w:pPr>
              <w:rPr>
                <w:lang w:val="en-US"/>
              </w:rPr>
            </w:pPr>
            <w:r>
              <w:rPr>
                <w:lang w:val="en-US"/>
              </w:rPr>
              <w:t>The way to use that federate is presented in §</w:t>
            </w:r>
            <w:r w:rsidR="00CD250B">
              <w:rPr>
                <w:lang w:val="en-US"/>
              </w:rPr>
              <w:fldChar w:fldCharType="begin"/>
            </w:r>
            <w:r w:rsidR="00757E90">
              <w:rPr>
                <w:lang w:val="en-US"/>
              </w:rPr>
              <w:instrText xml:space="preserve"> REF _Ref480446660 \r \h </w:instrText>
            </w:r>
            <w:r w:rsidR="00CD250B">
              <w:rPr>
                <w:lang w:val="en-US"/>
              </w:rPr>
            </w:r>
            <w:r w:rsidR="00CD250B">
              <w:rPr>
                <w:lang w:val="en-US"/>
              </w:rPr>
              <w:fldChar w:fldCharType="separate"/>
            </w:r>
            <w:r w:rsidR="00903E65">
              <w:rPr>
                <w:lang w:val="en-US"/>
              </w:rPr>
              <w:t>8.5</w:t>
            </w:r>
            <w:r w:rsidR="00CD250B"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</w:p>
        </w:tc>
      </w:tr>
    </w:tbl>
    <w:p w:rsidR="00D66D7E" w:rsidRPr="004A5660" w:rsidRDefault="00D66D7E" w:rsidP="00A50A73">
      <w:pPr>
        <w:rPr>
          <w:lang w:val="en-US"/>
        </w:rPr>
      </w:pPr>
    </w:p>
    <w:p w:rsidR="00946196" w:rsidRPr="004A5660" w:rsidRDefault="002373B6" w:rsidP="00946196">
      <w:pPr>
        <w:pStyle w:val="Titre2"/>
        <w:rPr>
          <w:lang w:val="en-US"/>
        </w:rPr>
      </w:pPr>
      <w:bookmarkStart w:id="37" w:name="_Toc484537076"/>
      <w:r w:rsidRPr="004A5660">
        <w:rPr>
          <w:lang w:val="en-US"/>
        </w:rPr>
        <w:t>Configuration d</w:t>
      </w:r>
      <w:r w:rsidR="00946196" w:rsidRPr="004A5660">
        <w:rPr>
          <w:lang w:val="en-US"/>
        </w:rPr>
        <w:t>irectory</w:t>
      </w:r>
      <w:bookmarkEnd w:id="37"/>
    </w:p>
    <w:p w:rsidR="00946196" w:rsidRPr="004A5660" w:rsidRDefault="00AC4B06" w:rsidP="00A50A73">
      <w:pPr>
        <w:rPr>
          <w:lang w:val="en-US"/>
        </w:rPr>
      </w:pPr>
      <w:r>
        <w:rPr>
          <w:lang w:val="en-US"/>
        </w:rPr>
        <w:t>The most important files o</w:t>
      </w:r>
      <w:r w:rsidR="0025746E" w:rsidRPr="004A5660">
        <w:rPr>
          <w:lang w:val="en-US"/>
        </w:rPr>
        <w:t>f the configuration directory are:</w:t>
      </w:r>
    </w:p>
    <w:p w:rsidR="00C271E0" w:rsidRPr="004A5660" w:rsidRDefault="0025746E" w:rsidP="00C271E0">
      <w:pPr>
        <w:pStyle w:val="Paragraphedeliste"/>
        <w:numPr>
          <w:ilvl w:val="0"/>
          <w:numId w:val="56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IVCTconfig.xml</w:t>
      </w:r>
      <w:r w:rsidRPr="004A5660">
        <w:rPr>
          <w:lang w:val="en-US"/>
        </w:rPr>
        <w:t xml:space="preserve"> file: SuT main configuration file</w:t>
      </w:r>
    </w:p>
    <w:p w:rsidR="00C271E0" w:rsidRPr="004A5660" w:rsidRDefault="0025746E" w:rsidP="00C271E0">
      <w:pPr>
        <w:pStyle w:val="Paragraphedeliste"/>
        <w:numPr>
          <w:ilvl w:val="0"/>
          <w:numId w:val="56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 xml:space="preserve">IVCTtestsuites.xml </w:t>
      </w:r>
      <w:r w:rsidRPr="004A5660">
        <w:rPr>
          <w:lang w:val="en-US"/>
        </w:rPr>
        <w:t>file: test suite main configuration file</w:t>
      </w:r>
    </w:p>
    <w:p w:rsidR="00C271E0" w:rsidRPr="004A5660" w:rsidRDefault="0025746E" w:rsidP="00C271E0">
      <w:pPr>
        <w:pStyle w:val="Paragraphedeliste"/>
        <w:numPr>
          <w:ilvl w:val="0"/>
          <w:numId w:val="56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 xml:space="preserve">IVCTsut </w:t>
      </w:r>
      <w:r w:rsidRPr="004A5660">
        <w:rPr>
          <w:lang w:val="en-US"/>
        </w:rPr>
        <w:t xml:space="preserve">directory: directory that contain one subfolder for each </w:t>
      </w:r>
      <w:r w:rsidR="00AC4B06">
        <w:rPr>
          <w:lang w:val="en-US"/>
        </w:rPr>
        <w:t>ETC</w:t>
      </w:r>
    </w:p>
    <w:p w:rsidR="00C271E0" w:rsidRPr="004A5660" w:rsidRDefault="00C271E0" w:rsidP="00A50A73">
      <w:pPr>
        <w:rPr>
          <w:lang w:val="en-US"/>
        </w:rPr>
      </w:pPr>
    </w:p>
    <w:p w:rsidR="008F60A7" w:rsidRDefault="0025746E" w:rsidP="00A50A73">
      <w:pPr>
        <w:rPr>
          <w:lang w:val="en-US"/>
        </w:rPr>
      </w:pPr>
      <w:r w:rsidRPr="004A5660">
        <w:rPr>
          <w:lang w:val="en-US"/>
        </w:rPr>
        <w:t xml:space="preserve">There are about twenty subfolders under </w:t>
      </w:r>
      <w:r w:rsidRPr="004A5660">
        <w:rPr>
          <w:rFonts w:ascii="Courier New" w:hAnsi="Courier New" w:cs="Courier New"/>
          <w:lang w:val="en-US"/>
        </w:rPr>
        <w:t>IVCTsut</w:t>
      </w:r>
      <w:r w:rsidRPr="004A5660">
        <w:rPr>
          <w:lang w:val="en-US"/>
        </w:rPr>
        <w:t xml:space="preserve"> directory, with a name starting with a number. Each subfolder is used to test one or more ETC FRA. For that reason, th</w:t>
      </w:r>
      <w:r w:rsidR="00183C3A">
        <w:rPr>
          <w:lang w:val="en-US"/>
        </w:rPr>
        <w:t>ere are one or more subdirectories</w:t>
      </w:r>
      <w:r w:rsidRPr="004A5660">
        <w:rPr>
          <w:lang w:val="en-US"/>
        </w:rPr>
        <w:t xml:space="preserve"> under each subfolder, which name correspond to one ETC FRA.</w:t>
      </w:r>
    </w:p>
    <w:p w:rsidR="00183C3A" w:rsidRPr="004A5660" w:rsidRDefault="00183C3A" w:rsidP="00A50A73">
      <w:pPr>
        <w:rPr>
          <w:lang w:val="en-US"/>
        </w:rPr>
      </w:pPr>
    </w:p>
    <w:p w:rsidR="00FF22C9" w:rsidRPr="004A5660" w:rsidRDefault="0025746E" w:rsidP="00FF22C9">
      <w:pPr>
        <w:pStyle w:val="Titre3"/>
        <w:rPr>
          <w:lang w:val="en-US"/>
        </w:rPr>
      </w:pPr>
      <w:bookmarkStart w:id="38" w:name="_Ref480300195"/>
      <w:bookmarkStart w:id="39" w:name="_Toc484537077"/>
      <w:r w:rsidRPr="004A5660">
        <w:rPr>
          <w:lang w:val="en-US"/>
        </w:rPr>
        <w:t>SUT configuration directory for CS Verification ETC</w:t>
      </w:r>
      <w:bookmarkEnd w:id="38"/>
      <w:bookmarkEnd w:id="39"/>
    </w:p>
    <w:p w:rsidR="0013012D" w:rsidRPr="004A5660" w:rsidRDefault="0025746E" w:rsidP="003220BD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[SuTName]\</w:t>
      </w:r>
      <w:r w:rsidR="00C12D83">
        <w:rPr>
          <w:rFonts w:ascii="Courier New" w:hAnsi="Courier New" w:cs="Courier New"/>
          <w:lang w:val="en-US"/>
        </w:rPr>
        <w:t>TS_</w:t>
      </w:r>
      <w:r w:rsidRPr="004A5660">
        <w:rPr>
          <w:rFonts w:ascii="Courier New" w:hAnsi="Courier New" w:cs="Courier New"/>
          <w:lang w:val="en-US"/>
        </w:rPr>
        <w:t>CS_Verification\</w:t>
      </w:r>
      <w:r w:rsidRPr="004A5660">
        <w:rPr>
          <w:lang w:val="en-US"/>
        </w:rPr>
        <w:t>.</w:t>
      </w:r>
    </w:p>
    <w:p w:rsidR="003220BD" w:rsidRPr="004A5660" w:rsidRDefault="00285DF6" w:rsidP="003220BD">
      <w:pPr>
        <w:rPr>
          <w:lang w:val="en-US"/>
        </w:rPr>
      </w:pPr>
      <w:r>
        <w:rPr>
          <w:lang w:val="en-US"/>
        </w:rPr>
        <w:t>That directory must contain</w:t>
      </w:r>
      <w:r w:rsidR="0025746E" w:rsidRPr="004A5660">
        <w:rPr>
          <w:lang w:val="en-US"/>
        </w:rPr>
        <w:t xml:space="preserve"> </w:t>
      </w:r>
      <w:r w:rsidR="0025746E" w:rsidRPr="004A5660">
        <w:rPr>
          <w:rFonts w:ascii="Courier New" w:hAnsi="Courier New" w:cs="Courier New"/>
          <w:lang w:val="en-US"/>
        </w:rPr>
        <w:t>TcParam.json</w:t>
      </w:r>
      <w:r w:rsidR="0025746E" w:rsidRPr="004A5660">
        <w:rPr>
          <w:lang w:val="en-US"/>
        </w:rPr>
        <w:t xml:space="preserve"> configuration file as described in §</w:t>
      </w:r>
      <w:r w:rsidR="00CD250B"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REF _Ref479234021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8.1.1</w:t>
      </w:r>
      <w:r w:rsidR="00CD250B" w:rsidRPr="004A5660">
        <w:rPr>
          <w:lang w:val="en-US"/>
        </w:rPr>
        <w:fldChar w:fldCharType="end"/>
      </w:r>
      <w:r w:rsidR="0025746E" w:rsidRPr="004A5660">
        <w:rPr>
          <w:lang w:val="en-US"/>
        </w:rPr>
        <w:t>.</w:t>
      </w:r>
    </w:p>
    <w:p w:rsidR="003220BD" w:rsidRPr="004A5660" w:rsidRDefault="003220BD" w:rsidP="003220BD">
      <w:pPr>
        <w:rPr>
          <w:lang w:val="en-US"/>
        </w:rPr>
      </w:pPr>
    </w:p>
    <w:p w:rsidR="00240253" w:rsidRPr="004A5660" w:rsidRDefault="0025746E" w:rsidP="003220BD">
      <w:pPr>
        <w:rPr>
          <w:lang w:val="en-US"/>
        </w:rPr>
      </w:pPr>
      <w:r w:rsidRPr="004A5660">
        <w:rPr>
          <w:lang w:val="en-US"/>
        </w:rPr>
        <w:t>The following attribute</w:t>
      </w:r>
      <w:r w:rsidR="001F0D73">
        <w:rPr>
          <w:lang w:val="en-US"/>
        </w:rPr>
        <w:t>s</w:t>
      </w:r>
      <w:r w:rsidRPr="004A5660">
        <w:rPr>
          <w:lang w:val="en-US"/>
        </w:rPr>
        <w:t xml:space="preserve"> must be defined in that file:</w:t>
      </w:r>
    </w:p>
    <w:tbl>
      <w:tblPr>
        <w:tblStyle w:val="Grilledutableau"/>
        <w:tblW w:w="0" w:type="auto"/>
        <w:tblLook w:val="04A0"/>
      </w:tblPr>
      <w:tblGrid>
        <w:gridCol w:w="2376"/>
        <w:gridCol w:w="2733"/>
        <w:gridCol w:w="4657"/>
      </w:tblGrid>
      <w:tr w:rsidR="0013743D" w:rsidRPr="004A5660" w:rsidTr="0061095B">
        <w:trPr>
          <w:tblHeader/>
        </w:trPr>
        <w:tc>
          <w:tcPr>
            <w:tcW w:w="2376" w:type="dxa"/>
          </w:tcPr>
          <w:p w:rsidR="0013743D" w:rsidRPr="004A5660" w:rsidRDefault="0025746E" w:rsidP="00534FFD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:rsidR="0013743D" w:rsidRPr="004A5660" w:rsidRDefault="0025746E" w:rsidP="00534FFD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38" w:type="dxa"/>
          </w:tcPr>
          <w:p w:rsidR="0013743D" w:rsidRPr="004A5660" w:rsidRDefault="0025746E" w:rsidP="00534FFD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747FA1" w:rsidRPr="004A5660" w:rsidTr="00E019DB">
        <w:tc>
          <w:tcPr>
            <w:tcW w:w="2376" w:type="dxa"/>
          </w:tcPr>
          <w:p w:rsidR="00747FA1" w:rsidRPr="004A5660" w:rsidRDefault="0025746E" w:rsidP="00747FA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:rsidR="00747FA1" w:rsidRPr="004A5660" w:rsidRDefault="0025746E" w:rsidP="00747FA1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SuT</w:t>
            </w:r>
          </w:p>
        </w:tc>
        <w:tc>
          <w:tcPr>
            <w:tcW w:w="4638" w:type="dxa"/>
          </w:tcPr>
          <w:p w:rsidR="00747FA1" w:rsidRPr="004A5660" w:rsidRDefault="0025746E" w:rsidP="00747FA1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747FA1" w:rsidRPr="004A5660" w:rsidTr="00E019DB">
        <w:tc>
          <w:tcPr>
            <w:tcW w:w="2376" w:type="dxa"/>
          </w:tcPr>
          <w:p w:rsidR="00747FA1" w:rsidRPr="004A5660" w:rsidRDefault="0025746E" w:rsidP="00747FA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:rsidR="00747FA1" w:rsidRPr="004A5660" w:rsidRDefault="0025746E" w:rsidP="00747FA1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38" w:type="dxa"/>
          </w:tcPr>
          <w:p w:rsidR="00747FA1" w:rsidRPr="004A5660" w:rsidRDefault="0025746E" w:rsidP="007A5550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"D:\SuT1\TS_CS_Verification\"</w:t>
            </w:r>
          </w:p>
        </w:tc>
      </w:tr>
      <w:tr w:rsidR="00747FA1" w:rsidRPr="004A5660" w:rsidTr="00E019DB">
        <w:tc>
          <w:tcPr>
            <w:tcW w:w="2376" w:type="dxa"/>
          </w:tcPr>
          <w:p w:rsidR="00747FA1" w:rsidRPr="004A5660" w:rsidRDefault="0025746E" w:rsidP="00747FA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:rsidR="00747FA1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 files. Contains a list of filenames</w:t>
            </w:r>
          </w:p>
        </w:tc>
        <w:tc>
          <w:tcPr>
            <w:tcW w:w="4638" w:type="dxa"/>
          </w:tcPr>
          <w:p w:rsidR="00747FA1" w:rsidRPr="004A5660" w:rsidRDefault="0025746E" w:rsidP="00747FA1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13743D" w:rsidRPr="004A5660" w:rsidTr="00E019DB">
        <w:tc>
          <w:tcPr>
            <w:tcW w:w="2376" w:type="dxa"/>
          </w:tcPr>
          <w:p w:rsidR="0013743D" w:rsidRPr="004A5660" w:rsidRDefault="0025746E" w:rsidP="003220BD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:rsidR="0013743D" w:rsidRPr="004A5660" w:rsidRDefault="0025746E" w:rsidP="00E019DB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38" w:type="dxa"/>
          </w:tcPr>
          <w:p w:rsidR="0013743D" w:rsidRPr="004A5660" w:rsidRDefault="0025746E" w:rsidP="00A17CCB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"D:\SuT1\TS_CS_Verification\FOM1.xml"</w:t>
            </w:r>
          </w:p>
        </w:tc>
      </w:tr>
      <w:tr w:rsidR="00E019DB" w:rsidRPr="004A5660" w:rsidTr="00E019DB">
        <w:tc>
          <w:tcPr>
            <w:tcW w:w="2376" w:type="dxa"/>
          </w:tcPr>
          <w:p w:rsidR="00E019DB" w:rsidRPr="004A5660" w:rsidRDefault="0025746E" w:rsidP="0010010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:rsidR="00E019DB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 files. Contains a list of filenames</w:t>
            </w:r>
          </w:p>
        </w:tc>
        <w:tc>
          <w:tcPr>
            <w:tcW w:w="4638" w:type="dxa"/>
          </w:tcPr>
          <w:p w:rsidR="00E019DB" w:rsidRPr="004A5660" w:rsidRDefault="0025746E" w:rsidP="00100101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E019DB" w:rsidRPr="004A5660" w:rsidTr="00E019DB">
        <w:tc>
          <w:tcPr>
            <w:tcW w:w="2376" w:type="dxa"/>
          </w:tcPr>
          <w:p w:rsidR="00E019DB" w:rsidRPr="004A5660" w:rsidRDefault="0025746E" w:rsidP="0010010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:rsidR="00E019DB" w:rsidRPr="004A5660" w:rsidRDefault="0025746E" w:rsidP="00100101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38" w:type="dxa"/>
          </w:tcPr>
          <w:p w:rsidR="00E019DB" w:rsidRPr="004A5660" w:rsidRDefault="0025746E" w:rsidP="007A5550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"D:\SuT1\TS_CS_Verification\SOM1.xml"</w:t>
            </w:r>
          </w:p>
        </w:tc>
      </w:tr>
    </w:tbl>
    <w:p w:rsidR="00240253" w:rsidRPr="004A5660" w:rsidRDefault="0025746E" w:rsidP="0023031B">
      <w:pPr>
        <w:pStyle w:val="Lgende"/>
        <w:rPr>
          <w:lang w:val="en-US"/>
        </w:rPr>
      </w:pPr>
      <w:bookmarkStart w:id="40" w:name="_Toc484537153"/>
      <w:r w:rsidRPr="004A5660">
        <w:rPr>
          <w:lang w:val="en-US"/>
        </w:rPr>
        <w:t xml:space="preserve">Table 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CD250B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4</w:t>
      </w:r>
      <w:r w:rsidR="00CD250B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CS Verification ETC</w:t>
      </w:r>
      <w:bookmarkEnd w:id="40"/>
    </w:p>
    <w:p w:rsidR="006E2B7C" w:rsidRPr="004A5660" w:rsidRDefault="0025746E" w:rsidP="003220BD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:rsidR="004D50FB" w:rsidRDefault="004D50FB" w:rsidP="00A50A73">
      <w:pPr>
        <w:rPr>
          <w:lang w:val="en-US"/>
        </w:rPr>
      </w:pPr>
    </w:p>
    <w:p w:rsidR="00C12D83" w:rsidRPr="004A5660" w:rsidRDefault="00C12D83" w:rsidP="00C12D83">
      <w:pPr>
        <w:rPr>
          <w:lang w:val="en-US"/>
        </w:rPr>
      </w:pPr>
      <w:r w:rsidRPr="004A5660">
        <w:rPr>
          <w:lang w:val="en-US"/>
        </w:rPr>
        <w:t xml:space="preserve">In the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directory, an example </w:t>
      </w:r>
      <w:r>
        <w:rPr>
          <w:lang w:val="en-US"/>
        </w:rPr>
        <w:t xml:space="preserve">of such a </w:t>
      </w:r>
      <w:r w:rsidRPr="004A5660">
        <w:rPr>
          <w:lang w:val="en-US"/>
        </w:rPr>
        <w:t xml:space="preserve">configuration </w:t>
      </w:r>
      <w:r>
        <w:rPr>
          <w:lang w:val="en-US"/>
        </w:rPr>
        <w:t xml:space="preserve">file </w:t>
      </w:r>
      <w:r w:rsidRPr="004A5660">
        <w:rPr>
          <w:lang w:val="en-US"/>
        </w:rPr>
        <w:t xml:space="preserve">is given in </w:t>
      </w:r>
      <w:r w:rsidRPr="004A5660">
        <w:rPr>
          <w:rFonts w:ascii="Courier New" w:hAnsi="Courier New" w:cs="Courier New"/>
          <w:lang w:val="en-US"/>
        </w:rPr>
        <w:t>ETC_FRA_Config\IVCTsut\11_SOM_Ok_FOM_Ok\</w:t>
      </w:r>
      <w:r>
        <w:rPr>
          <w:rFonts w:ascii="Courier New" w:hAnsi="Courier New" w:cs="Courier New"/>
          <w:lang w:val="en-US"/>
        </w:rPr>
        <w:t>TS_</w:t>
      </w:r>
      <w:r w:rsidRPr="004A5660">
        <w:rPr>
          <w:rFonts w:ascii="Courier New" w:hAnsi="Courier New" w:cs="Courier New"/>
          <w:lang w:val="en-US"/>
        </w:rPr>
        <w:t>CS_Verification\</w:t>
      </w:r>
      <w:r w:rsidRPr="004A5660">
        <w:rPr>
          <w:lang w:val="en-US"/>
        </w:rPr>
        <w:t>.</w:t>
      </w:r>
    </w:p>
    <w:p w:rsidR="00C12D83" w:rsidRPr="004A5660" w:rsidRDefault="00C12D83" w:rsidP="00A50A73">
      <w:pPr>
        <w:rPr>
          <w:lang w:val="en-US"/>
        </w:rPr>
      </w:pPr>
    </w:p>
    <w:p w:rsidR="004D50FB" w:rsidRPr="004A5660" w:rsidRDefault="0025746E" w:rsidP="004D50FB">
      <w:pPr>
        <w:pStyle w:val="Titre3"/>
        <w:rPr>
          <w:lang w:val="en-US"/>
        </w:rPr>
      </w:pPr>
      <w:bookmarkStart w:id="41" w:name="_Ref480302149"/>
      <w:bookmarkStart w:id="42" w:name="_Toc484537078"/>
      <w:r w:rsidRPr="004A5660">
        <w:rPr>
          <w:lang w:val="en-US"/>
        </w:rPr>
        <w:t>SUT configuration directory for HLA Declaration Management ETC</w:t>
      </w:r>
      <w:bookmarkEnd w:id="41"/>
      <w:bookmarkEnd w:id="42"/>
    </w:p>
    <w:p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[SuTName]\TS_HLA_Declaration\</w:t>
      </w:r>
      <w:r w:rsidRPr="004A5660">
        <w:rPr>
          <w:lang w:val="en-US"/>
        </w:rPr>
        <w:t>.</w:t>
      </w:r>
    </w:p>
    <w:p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 xml:space="preserve">That directory must contain a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configuration file as described in §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_Ref479234364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8.2.1</w:t>
      </w:r>
      <w:r w:rsidR="00CD250B" w:rsidRPr="004A5660">
        <w:rPr>
          <w:lang w:val="en-US"/>
        </w:rPr>
        <w:fldChar w:fldCharType="end"/>
      </w:r>
      <w:r w:rsidRPr="004A5660">
        <w:rPr>
          <w:lang w:val="en-US"/>
        </w:rPr>
        <w:t>.</w:t>
      </w:r>
    </w:p>
    <w:p w:rsidR="007A5FD2" w:rsidRPr="004A5660" w:rsidRDefault="007A5FD2" w:rsidP="007A5FD2">
      <w:pPr>
        <w:rPr>
          <w:lang w:val="en-US"/>
        </w:rPr>
      </w:pPr>
    </w:p>
    <w:p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>The following attribute must be defined in that file:</w:t>
      </w:r>
    </w:p>
    <w:tbl>
      <w:tblPr>
        <w:tblStyle w:val="Grilledutableau"/>
        <w:tblW w:w="0" w:type="auto"/>
        <w:tblLook w:val="04A0"/>
      </w:tblPr>
      <w:tblGrid>
        <w:gridCol w:w="2376"/>
        <w:gridCol w:w="2733"/>
        <w:gridCol w:w="4657"/>
      </w:tblGrid>
      <w:tr w:rsidR="007A5FD2" w:rsidRPr="004A5660" w:rsidTr="007A5FD2">
        <w:trPr>
          <w:tblHeader/>
        </w:trPr>
        <w:tc>
          <w:tcPr>
            <w:tcW w:w="2376" w:type="dxa"/>
          </w:tcPr>
          <w:p w:rsidR="007A5FD2" w:rsidRPr="004A5660" w:rsidRDefault="0025746E" w:rsidP="007A5FD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:rsidR="007A5FD2" w:rsidRPr="004A5660" w:rsidRDefault="0025746E" w:rsidP="007A5FD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57" w:type="dxa"/>
          </w:tcPr>
          <w:p w:rsidR="007A5FD2" w:rsidRPr="004A5660" w:rsidRDefault="0025746E" w:rsidP="007A5FD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federationName</w:t>
            </w:r>
          </w:p>
        </w:tc>
        <w:tc>
          <w:tcPr>
            <w:tcW w:w="2733" w:type="dxa"/>
          </w:tcPr>
          <w:p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HLA federation</w:t>
            </w:r>
          </w:p>
        </w:tc>
        <w:tc>
          <w:tcPr>
            <w:tcW w:w="4657" w:type="dxa"/>
          </w:tcPr>
          <w:p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"Federation1"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SuT</w:t>
            </w:r>
          </w:p>
        </w:tc>
        <w:tc>
          <w:tcPr>
            <w:tcW w:w="4657" w:type="dxa"/>
          </w:tcPr>
          <w:p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rtiAddress</w:t>
            </w:r>
          </w:p>
        </w:tc>
        <w:tc>
          <w:tcPr>
            <w:tcW w:w="2733" w:type="dxa"/>
          </w:tcPr>
          <w:p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RTI IP address</w:t>
            </w:r>
          </w:p>
        </w:tc>
        <w:tc>
          <w:tcPr>
            <w:tcW w:w="4657" w:type="dxa"/>
          </w:tcPr>
          <w:p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"192.168.0.1"</w:t>
            </w:r>
          </w:p>
        </w:tc>
      </w:tr>
      <w:tr w:rsidR="00775FC5" w:rsidRPr="004A5660" w:rsidTr="00103032">
        <w:tc>
          <w:tcPr>
            <w:tcW w:w="2376" w:type="dxa"/>
          </w:tcPr>
          <w:p w:rsidR="00775FC5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rtiPort</w:t>
            </w:r>
          </w:p>
        </w:tc>
        <w:tc>
          <w:tcPr>
            <w:tcW w:w="2733" w:type="dxa"/>
          </w:tcPr>
          <w:p w:rsidR="00775FC5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port</w:t>
            </w:r>
          </w:p>
        </w:tc>
        <w:tc>
          <w:tcPr>
            <w:tcW w:w="4657" w:type="dxa"/>
          </w:tcPr>
          <w:p w:rsidR="00775FC5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"1234"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testDuration</w:t>
            </w:r>
          </w:p>
        </w:tc>
        <w:tc>
          <w:tcPr>
            <w:tcW w:w="2733" w:type="dxa"/>
          </w:tcPr>
          <w:p w:rsidR="007A5FD2" w:rsidRPr="004A5660" w:rsidRDefault="0025746E" w:rsidP="00775FC5">
            <w:pPr>
              <w:rPr>
                <w:lang w:val="en-US"/>
              </w:rPr>
            </w:pPr>
            <w:r w:rsidRPr="004A5660">
              <w:rPr>
                <w:lang w:val="en-US"/>
              </w:rPr>
              <w:t>Waiting time of ETC before generation of the results (sec)</w:t>
            </w:r>
          </w:p>
        </w:tc>
        <w:tc>
          <w:tcPr>
            <w:tcW w:w="4657" w:type="dxa"/>
          </w:tcPr>
          <w:p w:rsidR="007A5FD2" w:rsidRPr="004A5660" w:rsidRDefault="0025746E" w:rsidP="00775FC5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"60"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57" w:type="dxa"/>
          </w:tcPr>
          <w:p w:rsidR="007A5FD2" w:rsidRPr="004A5660" w:rsidRDefault="0025746E" w:rsidP="00D24927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</w:t>
            </w:r>
            <w:r w:rsidRPr="004A5660">
              <w:rPr>
                <w:rFonts w:ascii="Courier New" w:hAnsi="Courier New" w:cs="Courier New"/>
                <w:lang w:val="en-US"/>
              </w:rPr>
              <w:t>HLA_Declaration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\"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:rsidR="007A5FD2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 files. Contains a list of filenames</w:t>
            </w:r>
          </w:p>
        </w:tc>
        <w:tc>
          <w:tcPr>
            <w:tcW w:w="4657" w:type="dxa"/>
          </w:tcPr>
          <w:p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57" w:type="dxa"/>
          </w:tcPr>
          <w:p w:rsidR="007A5FD2" w:rsidRPr="004A5660" w:rsidRDefault="0025746E" w:rsidP="002F66FD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</w:t>
            </w:r>
            <w:r w:rsidRPr="004A5660">
              <w:rPr>
                <w:rFonts w:ascii="Courier New" w:hAnsi="Courier New" w:cs="Courier New"/>
                <w:lang w:val="en-US"/>
              </w:rPr>
              <w:t>HLA_Declaration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\FOM1.xml"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:rsidR="007A5FD2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 files. Contains a list of filenames</w:t>
            </w:r>
          </w:p>
        </w:tc>
        <w:tc>
          <w:tcPr>
            <w:tcW w:w="4657" w:type="dxa"/>
          </w:tcPr>
          <w:p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7A5FD2" w:rsidRPr="004A5660" w:rsidTr="007A5FD2">
        <w:tc>
          <w:tcPr>
            <w:tcW w:w="2376" w:type="dxa"/>
          </w:tcPr>
          <w:p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57" w:type="dxa"/>
          </w:tcPr>
          <w:p w:rsidR="007A5FD2" w:rsidRPr="004A5660" w:rsidRDefault="0025746E" w:rsidP="002F66FD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</w:t>
            </w:r>
            <w:r w:rsidRPr="004A5660">
              <w:rPr>
                <w:rFonts w:ascii="Courier New" w:hAnsi="Courier New" w:cs="Courier New"/>
                <w:lang w:val="en-US"/>
              </w:rPr>
              <w:t>HLA_Declaration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\SOM1.xml"</w:t>
            </w:r>
          </w:p>
        </w:tc>
      </w:tr>
    </w:tbl>
    <w:p w:rsidR="007A5FD2" w:rsidRPr="004A5660" w:rsidRDefault="0025746E" w:rsidP="007A5FD2">
      <w:pPr>
        <w:pStyle w:val="Lgende"/>
        <w:rPr>
          <w:lang w:val="en-US"/>
        </w:rPr>
      </w:pPr>
      <w:bookmarkStart w:id="43" w:name="_Toc484537154"/>
      <w:r w:rsidRPr="004A5660">
        <w:rPr>
          <w:lang w:val="en-US"/>
        </w:rPr>
        <w:t xml:space="preserve">Table 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CD250B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5</w:t>
      </w:r>
      <w:r w:rsidR="00CD250B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HLA Declaration Management ETC</w:t>
      </w:r>
      <w:bookmarkEnd w:id="43"/>
    </w:p>
    <w:p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:rsidR="004D50FB" w:rsidRDefault="004D50FB" w:rsidP="00A50A73">
      <w:pPr>
        <w:rPr>
          <w:lang w:val="en-US"/>
        </w:rPr>
      </w:pPr>
    </w:p>
    <w:p w:rsidR="00C12D83" w:rsidRPr="004A5660" w:rsidRDefault="00C12D83" w:rsidP="00C12D83">
      <w:pPr>
        <w:rPr>
          <w:lang w:val="en-US"/>
        </w:rPr>
      </w:pPr>
      <w:r w:rsidRPr="004A5660">
        <w:rPr>
          <w:lang w:val="en-US"/>
        </w:rPr>
        <w:t xml:space="preserve">In the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directory, an example </w:t>
      </w:r>
      <w:r>
        <w:rPr>
          <w:lang w:val="en-US"/>
        </w:rPr>
        <w:t xml:space="preserve">of such a </w:t>
      </w:r>
      <w:r w:rsidRPr="004A5660">
        <w:rPr>
          <w:lang w:val="en-US"/>
        </w:rPr>
        <w:t>configuration</w:t>
      </w:r>
      <w:r w:rsidR="00942F08">
        <w:rPr>
          <w:lang w:val="en-US"/>
        </w:rPr>
        <w:t xml:space="preserve"> file</w:t>
      </w:r>
      <w:r w:rsidRPr="004A5660">
        <w:rPr>
          <w:lang w:val="en-US"/>
        </w:rPr>
        <w:t xml:space="preserve"> is given in </w:t>
      </w:r>
      <w:r w:rsidRPr="004A5660">
        <w:rPr>
          <w:rFonts w:ascii="Courier New" w:hAnsi="Courier New" w:cs="Courier New"/>
          <w:lang w:val="en-US"/>
        </w:rPr>
        <w:t>ETC_FRA_Config\IVCTsut\11_SOM_Ok_FOM_Ok\TS_HLA_Declaration\</w:t>
      </w:r>
      <w:r w:rsidRPr="004A5660">
        <w:rPr>
          <w:lang w:val="en-US"/>
        </w:rPr>
        <w:t>.</w:t>
      </w:r>
    </w:p>
    <w:p w:rsidR="00C12D83" w:rsidRPr="004A5660" w:rsidRDefault="00C12D83" w:rsidP="00A50A73">
      <w:pPr>
        <w:rPr>
          <w:lang w:val="en-US"/>
        </w:rPr>
      </w:pPr>
    </w:p>
    <w:p w:rsidR="00B17371" w:rsidRPr="004A5660" w:rsidRDefault="0025746E" w:rsidP="00B17371">
      <w:pPr>
        <w:pStyle w:val="Titre3"/>
        <w:rPr>
          <w:lang w:val="en-US"/>
        </w:rPr>
      </w:pPr>
      <w:bookmarkStart w:id="44" w:name="_Ref480302158"/>
      <w:bookmarkStart w:id="45" w:name="_Toc484537079"/>
      <w:r w:rsidRPr="004A5660">
        <w:rPr>
          <w:lang w:val="en-US"/>
        </w:rPr>
        <w:t>SUT configuration directory for HLA Object Management ETC</w:t>
      </w:r>
      <w:bookmarkEnd w:id="44"/>
      <w:bookmarkEnd w:id="45"/>
    </w:p>
    <w:p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[SuTName]\TS_HLA_Object\</w:t>
      </w:r>
      <w:r w:rsidRPr="004A5660">
        <w:rPr>
          <w:lang w:val="en-US"/>
        </w:rPr>
        <w:t>.</w:t>
      </w:r>
    </w:p>
    <w:p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 xml:space="preserve">That directory must contain a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configuration file as described in §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_Ref479237345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8.3.1</w:t>
      </w:r>
      <w:r w:rsidR="00CD250B" w:rsidRPr="004A5660">
        <w:rPr>
          <w:lang w:val="en-US"/>
        </w:rPr>
        <w:fldChar w:fldCharType="end"/>
      </w:r>
      <w:r w:rsidRPr="004A5660">
        <w:rPr>
          <w:lang w:val="en-US"/>
        </w:rPr>
        <w:t>.</w:t>
      </w:r>
    </w:p>
    <w:p w:rsidR="00375D91" w:rsidRPr="004A5660" w:rsidRDefault="00375D91" w:rsidP="00375D91">
      <w:pPr>
        <w:rPr>
          <w:lang w:val="en-US"/>
        </w:rPr>
      </w:pPr>
    </w:p>
    <w:p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>The following attribute must be defined in that file:</w:t>
      </w:r>
    </w:p>
    <w:tbl>
      <w:tblPr>
        <w:tblStyle w:val="Grilledutableau"/>
        <w:tblW w:w="0" w:type="auto"/>
        <w:tblLook w:val="04A0"/>
      </w:tblPr>
      <w:tblGrid>
        <w:gridCol w:w="2376"/>
        <w:gridCol w:w="2733"/>
        <w:gridCol w:w="4657"/>
      </w:tblGrid>
      <w:tr w:rsidR="00375D91" w:rsidRPr="004A5660" w:rsidTr="00103032">
        <w:trPr>
          <w:tblHeader/>
        </w:trPr>
        <w:tc>
          <w:tcPr>
            <w:tcW w:w="2376" w:type="dxa"/>
          </w:tcPr>
          <w:p w:rsidR="00375D91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federationName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HLA federation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"Federation1"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SuT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rtiAddress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IP address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"192.168.0.1"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rtiPort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port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"1234"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lastRenderedPageBreak/>
              <w:t>testDuration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Waiting time of ETC before generation of the results (sec)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"60"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57" w:type="dxa"/>
          </w:tcPr>
          <w:p w:rsidR="00375D91" w:rsidRPr="00D66D7E" w:rsidRDefault="0025746E" w:rsidP="005A041B">
            <w:pPr>
              <w:rPr>
                <w:rFonts w:ascii="Courier New" w:hAnsi="Courier New" w:cs="Courier New"/>
                <w:noProof/>
              </w:rPr>
            </w:pPr>
            <w:r w:rsidRPr="00D66D7E">
              <w:rPr>
                <w:rFonts w:ascii="Courier New" w:hAnsi="Courier New" w:cs="Courier New"/>
                <w:noProof/>
              </w:rPr>
              <w:t>"D:\SuT1\</w:t>
            </w:r>
            <w:r w:rsidRPr="00D66D7E">
              <w:rPr>
                <w:rFonts w:ascii="Courier New" w:hAnsi="Courier New" w:cs="Courier New"/>
              </w:rPr>
              <w:t>TS_HLA_Object</w:t>
            </w:r>
            <w:r w:rsidRPr="00D66D7E">
              <w:rPr>
                <w:rFonts w:ascii="Courier New" w:hAnsi="Courier New" w:cs="Courier New"/>
                <w:noProof/>
              </w:rPr>
              <w:t>\"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:rsidR="00375D91" w:rsidRPr="004A5660" w:rsidRDefault="0025746E" w:rsidP="00942F08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 files. Contains a list of filenames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r w:rsidRPr="004A5660">
              <w:rPr>
                <w:rFonts w:ascii="Courier New" w:hAnsi="Courier New" w:cs="Courier New"/>
                <w:lang w:val="en-US"/>
              </w:rPr>
              <w:t>TS_HLA_Object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\FOM1.xml"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:rsidR="00375D91" w:rsidRPr="004A5660" w:rsidRDefault="0025746E" w:rsidP="00942F08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 files. Contains a list of filenames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375D91" w:rsidRPr="004A5660" w:rsidTr="00103032">
        <w:tc>
          <w:tcPr>
            <w:tcW w:w="2376" w:type="dxa"/>
          </w:tcPr>
          <w:p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57" w:type="dxa"/>
          </w:tcPr>
          <w:p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r w:rsidRPr="004A5660">
              <w:rPr>
                <w:rFonts w:ascii="Courier New" w:hAnsi="Courier New" w:cs="Courier New"/>
                <w:lang w:val="en-US"/>
              </w:rPr>
              <w:t>TS_HLA_Object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\SOM1.xml"</w:t>
            </w:r>
          </w:p>
        </w:tc>
      </w:tr>
    </w:tbl>
    <w:p w:rsidR="00375D91" w:rsidRPr="004A5660" w:rsidRDefault="0025746E" w:rsidP="00375D91">
      <w:pPr>
        <w:pStyle w:val="Lgende"/>
        <w:rPr>
          <w:lang w:val="en-US"/>
        </w:rPr>
      </w:pPr>
      <w:bookmarkStart w:id="46" w:name="_Toc484537155"/>
      <w:r w:rsidRPr="004A5660">
        <w:rPr>
          <w:lang w:val="en-US"/>
        </w:rPr>
        <w:t xml:space="preserve">Table 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CD250B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6</w:t>
      </w:r>
      <w:r w:rsidR="00CD250B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HLA Object Management ETC</w:t>
      </w:r>
      <w:bookmarkEnd w:id="46"/>
    </w:p>
    <w:p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:rsidR="00B17371" w:rsidRDefault="00B17371" w:rsidP="00A50A73">
      <w:pPr>
        <w:rPr>
          <w:lang w:val="en-US"/>
        </w:rPr>
      </w:pPr>
    </w:p>
    <w:p w:rsidR="00942F08" w:rsidRPr="004A5660" w:rsidRDefault="00942F08" w:rsidP="00942F08">
      <w:pPr>
        <w:rPr>
          <w:lang w:val="en-US"/>
        </w:rPr>
      </w:pPr>
      <w:r w:rsidRPr="004A5660">
        <w:rPr>
          <w:lang w:val="en-US"/>
        </w:rPr>
        <w:t xml:space="preserve">In the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directory, an example</w:t>
      </w:r>
      <w:r>
        <w:rPr>
          <w:lang w:val="en-US"/>
        </w:rPr>
        <w:t xml:space="preserve"> of such a </w:t>
      </w:r>
      <w:r w:rsidRPr="004A5660">
        <w:rPr>
          <w:lang w:val="en-US"/>
        </w:rPr>
        <w:t xml:space="preserve">configuration </w:t>
      </w:r>
      <w:r>
        <w:rPr>
          <w:lang w:val="en-US"/>
        </w:rPr>
        <w:t>file</w:t>
      </w:r>
      <w:r w:rsidRPr="004A5660">
        <w:rPr>
          <w:lang w:val="en-US"/>
        </w:rPr>
        <w:t xml:space="preserve"> is given in </w:t>
      </w:r>
      <w:r w:rsidRPr="004A5660">
        <w:rPr>
          <w:rFonts w:ascii="Courier New" w:hAnsi="Courier New" w:cs="Courier New"/>
          <w:lang w:val="en-US"/>
        </w:rPr>
        <w:t>ETC_FRA_Config\IVCTsut\11_SOM_Ok_FOM_Ok\TS_HLA_Object\</w:t>
      </w:r>
      <w:r w:rsidRPr="004A5660">
        <w:rPr>
          <w:lang w:val="en-US"/>
        </w:rPr>
        <w:t>.</w:t>
      </w:r>
    </w:p>
    <w:p w:rsidR="00942F08" w:rsidRPr="004A5660" w:rsidRDefault="00942F08" w:rsidP="00A50A73">
      <w:pPr>
        <w:rPr>
          <w:lang w:val="en-US"/>
        </w:rPr>
      </w:pPr>
    </w:p>
    <w:p w:rsidR="00B17371" w:rsidRPr="004A5660" w:rsidRDefault="0025746E" w:rsidP="00B17371">
      <w:pPr>
        <w:pStyle w:val="Titre3"/>
        <w:rPr>
          <w:lang w:val="en-US"/>
        </w:rPr>
      </w:pPr>
      <w:bookmarkStart w:id="47" w:name="_Ref480302166"/>
      <w:bookmarkStart w:id="48" w:name="_Toc484537080"/>
      <w:r w:rsidRPr="004A5660">
        <w:rPr>
          <w:lang w:val="en-US"/>
        </w:rPr>
        <w:t>SUT configuration directory for HLA Services Verification ETC</w:t>
      </w:r>
      <w:bookmarkEnd w:id="47"/>
      <w:bookmarkEnd w:id="48"/>
    </w:p>
    <w:p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[SuTName]\TS_HLA_Services\</w:t>
      </w:r>
      <w:r w:rsidRPr="004A5660">
        <w:rPr>
          <w:lang w:val="en-US"/>
        </w:rPr>
        <w:t>.</w:t>
      </w:r>
    </w:p>
    <w:p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 xml:space="preserve">That directory must contain a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configuration file as described in §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_Ref479237699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8.4.1</w:t>
      </w:r>
      <w:r w:rsidR="00CD250B" w:rsidRPr="004A5660">
        <w:rPr>
          <w:lang w:val="en-US"/>
        </w:rPr>
        <w:fldChar w:fldCharType="end"/>
      </w:r>
      <w:r w:rsidRPr="004A5660">
        <w:rPr>
          <w:lang w:val="en-US"/>
        </w:rPr>
        <w:t>.</w:t>
      </w:r>
    </w:p>
    <w:p w:rsidR="00161C7F" w:rsidRPr="004A5660" w:rsidRDefault="00161C7F" w:rsidP="00161C7F">
      <w:pPr>
        <w:rPr>
          <w:lang w:val="en-US"/>
        </w:rPr>
      </w:pPr>
    </w:p>
    <w:p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>The following attribute must be defined in that file:</w:t>
      </w:r>
    </w:p>
    <w:tbl>
      <w:tblPr>
        <w:tblStyle w:val="Grilledutableau"/>
        <w:tblW w:w="0" w:type="auto"/>
        <w:tblLook w:val="04A0"/>
      </w:tblPr>
      <w:tblGrid>
        <w:gridCol w:w="2376"/>
        <w:gridCol w:w="2733"/>
        <w:gridCol w:w="4657"/>
      </w:tblGrid>
      <w:tr w:rsidR="00161C7F" w:rsidRPr="004A5660" w:rsidTr="00103032">
        <w:trPr>
          <w:tblHeader/>
        </w:trPr>
        <w:tc>
          <w:tcPr>
            <w:tcW w:w="2376" w:type="dxa"/>
          </w:tcPr>
          <w:p w:rsidR="00161C7F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federationName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HLA federation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"Federation1"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SuT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rtiAddress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IP address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"192.168.0.1"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rtiPort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port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"1234"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testDuration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Waiting time of ETC before generation of the results (sec)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"60"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57" w:type="dxa"/>
          </w:tcPr>
          <w:p w:rsidR="00161C7F" w:rsidRPr="00D66D7E" w:rsidRDefault="0025746E" w:rsidP="00161C7F">
            <w:pPr>
              <w:rPr>
                <w:rFonts w:ascii="Courier New" w:hAnsi="Courier New" w:cs="Courier New"/>
                <w:noProof/>
              </w:rPr>
            </w:pPr>
            <w:r w:rsidRPr="00D66D7E">
              <w:rPr>
                <w:rFonts w:ascii="Courier New" w:hAnsi="Courier New" w:cs="Courier New"/>
                <w:noProof/>
              </w:rPr>
              <w:t>"D:\SuT1\</w:t>
            </w:r>
            <w:r w:rsidRPr="00D66D7E">
              <w:rPr>
                <w:rFonts w:ascii="Courier New" w:hAnsi="Courier New" w:cs="Courier New"/>
              </w:rPr>
              <w:t>TS_HLA_Services</w:t>
            </w:r>
            <w:r w:rsidRPr="00D66D7E">
              <w:rPr>
                <w:rFonts w:ascii="Courier New" w:hAnsi="Courier New" w:cs="Courier New"/>
                <w:noProof/>
              </w:rPr>
              <w:t>\"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</w:t>
            </w:r>
            <w:r w:rsidR="00136473">
              <w:rPr>
                <w:lang w:val="en-US"/>
              </w:rPr>
              <w:t xml:space="preserve"> files. Contains a list of file</w:t>
            </w:r>
            <w:r w:rsidRPr="004A5660">
              <w:rPr>
                <w:lang w:val="en-US"/>
              </w:rPr>
              <w:t>names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57" w:type="dxa"/>
          </w:tcPr>
          <w:p w:rsidR="00161C7F" w:rsidRPr="004A5660" w:rsidRDefault="0025746E" w:rsidP="002C12B4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r w:rsidRPr="004A5660">
              <w:rPr>
                <w:rFonts w:ascii="Courier New" w:hAnsi="Courier New" w:cs="Courier New"/>
                <w:lang w:val="en-US"/>
              </w:rPr>
              <w:t>TS_HLA_Services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\FOM1.xml"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</w:t>
            </w:r>
            <w:r w:rsidR="00136473">
              <w:rPr>
                <w:lang w:val="en-US"/>
              </w:rPr>
              <w:t xml:space="preserve"> files. Contains </w:t>
            </w:r>
            <w:r w:rsidR="00136473">
              <w:rPr>
                <w:lang w:val="en-US"/>
              </w:rPr>
              <w:lastRenderedPageBreak/>
              <w:t>a list of file</w:t>
            </w:r>
            <w:r w:rsidRPr="004A5660">
              <w:rPr>
                <w:lang w:val="en-US"/>
              </w:rPr>
              <w:t>names</w:t>
            </w:r>
          </w:p>
        </w:tc>
        <w:tc>
          <w:tcPr>
            <w:tcW w:w="4657" w:type="dxa"/>
          </w:tcPr>
          <w:p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lastRenderedPageBreak/>
              <w:t>N/A</w:t>
            </w:r>
          </w:p>
        </w:tc>
      </w:tr>
      <w:tr w:rsidR="00161C7F" w:rsidRPr="004A5660" w:rsidTr="00103032">
        <w:tc>
          <w:tcPr>
            <w:tcW w:w="2376" w:type="dxa"/>
          </w:tcPr>
          <w:p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lastRenderedPageBreak/>
              <w:t>fileName</w:t>
            </w:r>
          </w:p>
        </w:tc>
        <w:tc>
          <w:tcPr>
            <w:tcW w:w="2733" w:type="dxa"/>
          </w:tcPr>
          <w:p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57" w:type="dxa"/>
          </w:tcPr>
          <w:p w:rsidR="00161C7F" w:rsidRPr="004A5660" w:rsidRDefault="0025746E" w:rsidP="002C12B4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r w:rsidRPr="004A5660">
              <w:rPr>
                <w:rFonts w:ascii="Courier New" w:hAnsi="Courier New" w:cs="Courier New"/>
                <w:lang w:val="en-US"/>
              </w:rPr>
              <w:t>TS_HLA_Services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\SOM1.xml"</w:t>
            </w:r>
          </w:p>
        </w:tc>
      </w:tr>
    </w:tbl>
    <w:p w:rsidR="00161C7F" w:rsidRPr="004A5660" w:rsidRDefault="0025746E" w:rsidP="00161C7F">
      <w:pPr>
        <w:pStyle w:val="Lgende"/>
        <w:rPr>
          <w:lang w:val="en-US"/>
        </w:rPr>
      </w:pPr>
      <w:bookmarkStart w:id="49" w:name="_Toc484537156"/>
      <w:r w:rsidRPr="004A5660">
        <w:rPr>
          <w:lang w:val="en-US"/>
        </w:rPr>
        <w:t xml:space="preserve">Table 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CD250B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7</w:t>
      </w:r>
      <w:r w:rsidR="00CD250B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HLA Services Verification ETC</w:t>
      </w:r>
      <w:bookmarkEnd w:id="49"/>
    </w:p>
    <w:p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:rsidR="00B17371" w:rsidRDefault="00B17371" w:rsidP="00A50A73">
      <w:pPr>
        <w:rPr>
          <w:lang w:val="en-US"/>
        </w:rPr>
      </w:pPr>
    </w:p>
    <w:p w:rsidR="00136473" w:rsidRPr="004A5660" w:rsidRDefault="00136473" w:rsidP="00136473">
      <w:pPr>
        <w:rPr>
          <w:lang w:val="en-US"/>
        </w:rPr>
      </w:pPr>
      <w:r w:rsidRPr="004A5660">
        <w:rPr>
          <w:lang w:val="en-US"/>
        </w:rPr>
        <w:t xml:space="preserve">In the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directory, an example</w:t>
      </w:r>
      <w:r w:rsidRPr="00136473">
        <w:rPr>
          <w:lang w:val="en-US"/>
        </w:rPr>
        <w:t xml:space="preserve"> </w:t>
      </w:r>
      <w:r>
        <w:rPr>
          <w:lang w:val="en-US"/>
        </w:rPr>
        <w:t xml:space="preserve">of such a </w:t>
      </w:r>
      <w:r w:rsidRPr="004A5660">
        <w:rPr>
          <w:lang w:val="en-US"/>
        </w:rPr>
        <w:t xml:space="preserve">configuration </w:t>
      </w:r>
      <w:r>
        <w:rPr>
          <w:lang w:val="en-US"/>
        </w:rPr>
        <w:t>file</w:t>
      </w:r>
      <w:r w:rsidRPr="004A5660">
        <w:rPr>
          <w:lang w:val="en-US"/>
        </w:rPr>
        <w:t xml:space="preserve"> is given in </w:t>
      </w:r>
      <w:r w:rsidRPr="004A5660">
        <w:rPr>
          <w:rFonts w:ascii="Courier New" w:hAnsi="Courier New" w:cs="Courier New"/>
          <w:lang w:val="en-US"/>
        </w:rPr>
        <w:t>ETC_FRA_Config\IVCTsut\11_SOM_Ok_FOM_Ok\TS_HLA_Services\</w:t>
      </w:r>
      <w:r w:rsidRPr="004A5660">
        <w:rPr>
          <w:lang w:val="en-US"/>
        </w:rPr>
        <w:t>.</w:t>
      </w:r>
    </w:p>
    <w:p w:rsidR="00136473" w:rsidRPr="004A5660" w:rsidRDefault="00136473" w:rsidP="00A50A73">
      <w:pPr>
        <w:rPr>
          <w:lang w:val="en-US"/>
        </w:rPr>
      </w:pPr>
    </w:p>
    <w:p w:rsidR="008A0F0E" w:rsidRPr="004A5660" w:rsidRDefault="0025746E" w:rsidP="008A0F0E">
      <w:pPr>
        <w:pStyle w:val="Titre2"/>
        <w:rPr>
          <w:lang w:val="en-US"/>
        </w:rPr>
      </w:pPr>
      <w:bookmarkStart w:id="50" w:name="_Toc484537081"/>
      <w:r w:rsidRPr="004A5660">
        <w:rPr>
          <w:lang w:val="en-US"/>
        </w:rPr>
        <w:t>Gradle projects</w:t>
      </w:r>
      <w:bookmarkEnd w:id="50"/>
    </w:p>
    <w:p w:rsidR="004B2853" w:rsidRPr="00D66D7E" w:rsidRDefault="0025746E" w:rsidP="004B2853">
      <w:pPr>
        <w:pStyle w:val="Titre3"/>
      </w:pPr>
      <w:bookmarkStart w:id="51" w:name="_Toc479174150"/>
      <w:bookmarkStart w:id="52" w:name="_Toc484537082"/>
      <w:r w:rsidRPr="00D66D7E">
        <w:t>Common component ETC_FRA_Common</w:t>
      </w:r>
      <w:bookmarkEnd w:id="51"/>
      <w:bookmarkEnd w:id="52"/>
    </w:p>
    <w:p w:rsidR="004B2853" w:rsidRPr="004A5660" w:rsidRDefault="0025746E" w:rsidP="004B2853">
      <w:pPr>
        <w:rPr>
          <w:lang w:val="en-US"/>
        </w:rPr>
      </w:pPr>
      <w:r w:rsidRPr="004A5660">
        <w:rPr>
          <w:lang w:val="en-US"/>
        </w:rPr>
        <w:t>This component is not a test case, but gathers all the common code that is used by ETC FRA. Its existence avoids code duplication.</w:t>
      </w:r>
    </w:p>
    <w:p w:rsidR="00CC2125" w:rsidRPr="004A5660" w:rsidRDefault="0025746E" w:rsidP="00CC2125">
      <w:pPr>
        <w:rPr>
          <w:lang w:val="en-US"/>
        </w:rPr>
      </w:pPr>
      <w:r w:rsidRPr="004A5660">
        <w:rPr>
          <w:lang w:val="en-US"/>
        </w:rPr>
        <w:t xml:space="preserve">This component is implemented in a Graddle project tree named </w:t>
      </w:r>
      <w:r w:rsidRPr="004A5660">
        <w:rPr>
          <w:rFonts w:ascii="Courier New" w:hAnsi="Courier New" w:cs="Courier New"/>
          <w:lang w:val="en-US"/>
        </w:rPr>
        <w:t>ETC_FRA_Common</w:t>
      </w:r>
      <w:r w:rsidRPr="004A5660">
        <w:rPr>
          <w:lang w:val="en-US"/>
        </w:rPr>
        <w:t>. It contains several files and a</w:t>
      </w:r>
      <w:r w:rsidR="00136473">
        <w:rPr>
          <w:lang w:val="en-US"/>
        </w:rPr>
        <w:t>n</w:t>
      </w:r>
      <w:r w:rsidRPr="004A5660">
        <w:rPr>
          <w:lang w:val="en-US"/>
        </w:rPr>
        <w:t xml:space="preserve"> </w:t>
      </w:r>
      <w:r w:rsidRPr="004A5660">
        <w:rPr>
          <w:rFonts w:ascii="Courier New" w:hAnsi="Courier New" w:cs="Courier New"/>
          <w:lang w:val="en-US"/>
        </w:rPr>
        <w:t>ETC_FRA_Common</w:t>
      </w:r>
      <w:r w:rsidRPr="004A5660">
        <w:rPr>
          <w:lang w:val="en-US"/>
        </w:rPr>
        <w:t xml:space="preserve"> directory (which contains the source code).</w:t>
      </w:r>
    </w:p>
    <w:p w:rsidR="004B2853" w:rsidRPr="004A5660" w:rsidRDefault="004B2853" w:rsidP="004B2853">
      <w:pPr>
        <w:rPr>
          <w:lang w:val="en-US"/>
        </w:rPr>
      </w:pPr>
    </w:p>
    <w:p w:rsidR="008A0F0E" w:rsidRPr="004A5660" w:rsidRDefault="0025746E" w:rsidP="004B2853">
      <w:pPr>
        <w:pStyle w:val="Titre3"/>
        <w:rPr>
          <w:lang w:val="en-US"/>
        </w:rPr>
      </w:pPr>
      <w:bookmarkStart w:id="53" w:name="_Toc484537083"/>
      <w:r w:rsidRPr="004A5660">
        <w:rPr>
          <w:lang w:val="en-US"/>
        </w:rPr>
        <w:t>Test case CS Verification</w:t>
      </w:r>
      <w:bookmarkEnd w:id="53"/>
    </w:p>
    <w:p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Graddle project tree named </w:t>
      </w:r>
      <w:r w:rsidRPr="004A5660">
        <w:rPr>
          <w:rFonts w:ascii="Courier New" w:hAnsi="Courier New" w:cs="Courier New"/>
          <w:lang w:val="en-US"/>
        </w:rPr>
        <w:t>TS_CS_Verification</w:t>
      </w:r>
      <w:r w:rsidRPr="004A5660">
        <w:rPr>
          <w:lang w:val="en-US"/>
        </w:rPr>
        <w:t xml:space="preserve">. It contains several files, </w:t>
      </w:r>
      <w:r w:rsidRPr="004A5660">
        <w:rPr>
          <w:rFonts w:ascii="Courier New" w:hAnsi="Courier New" w:cs="Courier New"/>
          <w:lang w:val="en-US"/>
        </w:rPr>
        <w:t xml:space="preserve">TestSchedules </w:t>
      </w:r>
      <w:r w:rsidRPr="004A5660">
        <w:rPr>
          <w:lang w:val="en-US"/>
        </w:rPr>
        <w:t xml:space="preserve">directory (which contains only one configuration file) and a </w:t>
      </w:r>
      <w:r w:rsidRPr="004A5660">
        <w:rPr>
          <w:rFonts w:ascii="Courier New" w:hAnsi="Courier New" w:cs="Courier New"/>
          <w:lang w:val="en-US"/>
        </w:rPr>
        <w:t xml:space="preserve">TS_CS_Verification </w:t>
      </w:r>
      <w:r w:rsidRPr="004A5660">
        <w:rPr>
          <w:lang w:val="en-US"/>
        </w:rPr>
        <w:t>directory (which contains the source code).</w:t>
      </w:r>
    </w:p>
    <w:p w:rsidR="00021D24" w:rsidRPr="004A5660" w:rsidRDefault="0025746E" w:rsidP="00021D24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TestSchedules</w:t>
      </w:r>
      <w:r w:rsidRPr="004A5660">
        <w:rPr>
          <w:lang w:val="en-US"/>
        </w:rPr>
        <w:t xml:space="preserve"> directory must contain a file as described in §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_Ref479351752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8.1.2</w:t>
      </w:r>
      <w:r w:rsidR="00CD250B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r w:rsidRPr="004A5660">
        <w:rPr>
          <w:rFonts w:ascii="Courier New" w:hAnsi="Courier New" w:cs="Courier New"/>
          <w:lang w:val="en-US"/>
        </w:rPr>
        <w:t>sts</w:t>
      </w:r>
      <w:r w:rsidRPr="004A5660">
        <w:rPr>
          <w:lang w:val="en-US"/>
        </w:rPr>
        <w:t xml:space="preserve"> (startTestSchedule) IVCT command.</w:t>
      </w:r>
    </w:p>
    <w:p w:rsidR="00021D24" w:rsidRPr="004A5660" w:rsidRDefault="00021D24" w:rsidP="001D227D">
      <w:pPr>
        <w:rPr>
          <w:lang w:val="en-US"/>
        </w:rPr>
      </w:pPr>
    </w:p>
    <w:p w:rsidR="004B2853" w:rsidRPr="004A5660" w:rsidRDefault="0025746E" w:rsidP="004B2853">
      <w:pPr>
        <w:pStyle w:val="Titre3"/>
        <w:rPr>
          <w:lang w:val="en-US"/>
        </w:rPr>
      </w:pPr>
      <w:bookmarkStart w:id="54" w:name="_Toc484537084"/>
      <w:r w:rsidRPr="004A5660">
        <w:rPr>
          <w:lang w:val="en-US"/>
        </w:rPr>
        <w:t>Test case HLA Declaration Management</w:t>
      </w:r>
      <w:bookmarkEnd w:id="54"/>
    </w:p>
    <w:p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Graddle project tree named </w:t>
      </w:r>
      <w:r w:rsidRPr="004A5660">
        <w:rPr>
          <w:rFonts w:ascii="Courier New" w:hAnsi="Courier New" w:cs="Courier New"/>
          <w:lang w:val="en-US"/>
        </w:rPr>
        <w:t>TS_HLA_Declaration</w:t>
      </w:r>
      <w:r w:rsidRPr="004A5660">
        <w:rPr>
          <w:lang w:val="en-US"/>
        </w:rPr>
        <w:t xml:space="preserve">. It contains several files, </w:t>
      </w:r>
      <w:r w:rsidRPr="004A5660">
        <w:rPr>
          <w:rFonts w:ascii="Courier New" w:hAnsi="Courier New" w:cs="Courier New"/>
          <w:lang w:val="en-US"/>
        </w:rPr>
        <w:t xml:space="preserve">TestSchedules </w:t>
      </w:r>
      <w:r w:rsidRPr="004A5660">
        <w:rPr>
          <w:lang w:val="en-US"/>
        </w:rPr>
        <w:t xml:space="preserve">directory (which contains only one configuration file) and a </w:t>
      </w:r>
      <w:r w:rsidRPr="004A5660">
        <w:rPr>
          <w:rFonts w:ascii="Courier New" w:hAnsi="Courier New" w:cs="Courier New"/>
          <w:lang w:val="en-US"/>
        </w:rPr>
        <w:t>TS_HLA_Declaration</w:t>
      </w:r>
      <w:r w:rsidRPr="004A5660">
        <w:rPr>
          <w:lang w:val="en-US"/>
        </w:rPr>
        <w:t xml:space="preserve"> directory (which contains the source code).</w:t>
      </w:r>
    </w:p>
    <w:p w:rsidR="00B94803" w:rsidRPr="004A5660" w:rsidRDefault="0025746E" w:rsidP="00B94803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TestSchedules</w:t>
      </w:r>
      <w:r w:rsidRPr="004A5660">
        <w:rPr>
          <w:lang w:val="en-US"/>
        </w:rPr>
        <w:t xml:space="preserve"> directory must contain a file as described in §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_Ref480279007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8.2.2</w:t>
      </w:r>
      <w:r w:rsidR="00CD250B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r w:rsidRPr="004A5660">
        <w:rPr>
          <w:rFonts w:ascii="Courier New" w:hAnsi="Courier New" w:cs="Courier New"/>
          <w:lang w:val="en-US"/>
        </w:rPr>
        <w:t>sts</w:t>
      </w:r>
      <w:r w:rsidRPr="004A5660">
        <w:rPr>
          <w:lang w:val="en-US"/>
        </w:rPr>
        <w:t xml:space="preserve"> (startTestSchedule) IVCT command.</w:t>
      </w:r>
    </w:p>
    <w:p w:rsidR="00B94803" w:rsidRPr="004A5660" w:rsidRDefault="00B94803" w:rsidP="001D227D">
      <w:pPr>
        <w:rPr>
          <w:lang w:val="en-US"/>
        </w:rPr>
      </w:pPr>
    </w:p>
    <w:p w:rsidR="004B2853" w:rsidRPr="004A5660" w:rsidRDefault="0025746E" w:rsidP="004B2853">
      <w:pPr>
        <w:pStyle w:val="Titre3"/>
        <w:rPr>
          <w:lang w:val="en-US"/>
        </w:rPr>
      </w:pPr>
      <w:bookmarkStart w:id="55" w:name="_Toc484537085"/>
      <w:r w:rsidRPr="004A5660">
        <w:rPr>
          <w:lang w:val="en-US"/>
        </w:rPr>
        <w:t>Test case HLA Object Management</w:t>
      </w:r>
      <w:bookmarkEnd w:id="55"/>
    </w:p>
    <w:p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Graddle project tree named </w:t>
      </w:r>
      <w:r w:rsidRPr="004A5660">
        <w:rPr>
          <w:rFonts w:ascii="Courier New" w:hAnsi="Courier New" w:cs="Courier New"/>
          <w:lang w:val="en-US"/>
        </w:rPr>
        <w:t>TS_HLA_Object</w:t>
      </w:r>
      <w:r w:rsidRPr="004A5660">
        <w:rPr>
          <w:lang w:val="en-US"/>
        </w:rPr>
        <w:t xml:space="preserve">. It contains several files, </w:t>
      </w:r>
      <w:r w:rsidRPr="004A5660">
        <w:rPr>
          <w:rFonts w:ascii="Courier New" w:hAnsi="Courier New" w:cs="Courier New"/>
          <w:lang w:val="en-US"/>
        </w:rPr>
        <w:t xml:space="preserve">TestSchedules </w:t>
      </w:r>
      <w:r w:rsidRPr="004A5660">
        <w:rPr>
          <w:lang w:val="en-US"/>
        </w:rPr>
        <w:t>directory (which contai</w:t>
      </w:r>
      <w:r w:rsidR="008A3114">
        <w:rPr>
          <w:lang w:val="en-US"/>
        </w:rPr>
        <w:t>ns only one configuration file)</w:t>
      </w:r>
      <w:r w:rsidRPr="004A5660">
        <w:rPr>
          <w:lang w:val="en-US"/>
        </w:rPr>
        <w:t xml:space="preserve"> and a </w:t>
      </w:r>
      <w:r w:rsidRPr="004A5660">
        <w:rPr>
          <w:rFonts w:ascii="Courier New" w:hAnsi="Courier New" w:cs="Courier New"/>
          <w:lang w:val="en-US"/>
        </w:rPr>
        <w:t>TS_HLA_Object</w:t>
      </w:r>
      <w:r w:rsidRPr="004A5660">
        <w:rPr>
          <w:lang w:val="en-US"/>
        </w:rPr>
        <w:t xml:space="preserve"> directory (which contains the source code).</w:t>
      </w:r>
    </w:p>
    <w:p w:rsidR="006E136F" w:rsidRPr="004A5660" w:rsidRDefault="0025746E" w:rsidP="006E136F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TestSchedules</w:t>
      </w:r>
      <w:r w:rsidRPr="004A5660">
        <w:rPr>
          <w:lang w:val="en-US"/>
        </w:rPr>
        <w:t xml:space="preserve"> directory must contain a file as described in §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_Ref480279059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8.3.2</w:t>
      </w:r>
      <w:r w:rsidR="00CD250B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r w:rsidRPr="004A5660">
        <w:rPr>
          <w:rFonts w:ascii="Courier New" w:hAnsi="Courier New" w:cs="Courier New"/>
          <w:lang w:val="en-US"/>
        </w:rPr>
        <w:t>sts</w:t>
      </w:r>
      <w:r w:rsidRPr="004A5660">
        <w:rPr>
          <w:lang w:val="en-US"/>
        </w:rPr>
        <w:t xml:space="preserve"> (startTestSchedule) IVCT command.</w:t>
      </w:r>
    </w:p>
    <w:p w:rsidR="001D227D" w:rsidRPr="004A5660" w:rsidRDefault="001D227D" w:rsidP="001D227D">
      <w:pPr>
        <w:rPr>
          <w:lang w:val="en-US"/>
        </w:rPr>
      </w:pPr>
    </w:p>
    <w:p w:rsidR="004B2853" w:rsidRPr="004A5660" w:rsidRDefault="0025746E" w:rsidP="004B2853">
      <w:pPr>
        <w:pStyle w:val="Titre3"/>
        <w:rPr>
          <w:lang w:val="en-US"/>
        </w:rPr>
      </w:pPr>
      <w:bookmarkStart w:id="56" w:name="_Toc484537086"/>
      <w:r w:rsidRPr="004A5660">
        <w:rPr>
          <w:lang w:val="en-US"/>
        </w:rPr>
        <w:t>Test case HLA Services Verification</w:t>
      </w:r>
      <w:bookmarkEnd w:id="56"/>
    </w:p>
    <w:p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Graddle project tree named </w:t>
      </w:r>
      <w:r w:rsidRPr="004A5660">
        <w:rPr>
          <w:rFonts w:ascii="Courier New" w:hAnsi="Courier New" w:cs="Courier New"/>
          <w:lang w:val="en-US"/>
        </w:rPr>
        <w:t>TS_HLA_Services</w:t>
      </w:r>
      <w:r w:rsidRPr="004A5660">
        <w:rPr>
          <w:lang w:val="en-US"/>
        </w:rPr>
        <w:t xml:space="preserve">. It contains several files, </w:t>
      </w:r>
      <w:r w:rsidRPr="004A5660">
        <w:rPr>
          <w:rFonts w:ascii="Courier New" w:hAnsi="Courier New" w:cs="Courier New"/>
          <w:lang w:val="en-US"/>
        </w:rPr>
        <w:t xml:space="preserve">TestSchedules </w:t>
      </w:r>
      <w:r w:rsidRPr="004A5660">
        <w:rPr>
          <w:lang w:val="en-US"/>
        </w:rPr>
        <w:t xml:space="preserve">directory (which contains only one configuration file) and a </w:t>
      </w:r>
      <w:r w:rsidRPr="004A5660">
        <w:rPr>
          <w:rFonts w:ascii="Courier New" w:hAnsi="Courier New" w:cs="Courier New"/>
          <w:lang w:val="en-US"/>
        </w:rPr>
        <w:t xml:space="preserve">TS_HLA_Services </w:t>
      </w:r>
      <w:r w:rsidRPr="004A5660">
        <w:rPr>
          <w:lang w:val="en-US"/>
        </w:rPr>
        <w:t>directory (which contains the source code).</w:t>
      </w:r>
    </w:p>
    <w:p w:rsidR="006E136F" w:rsidRPr="004A5660" w:rsidRDefault="0025746E" w:rsidP="006E136F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TestSchedules</w:t>
      </w:r>
      <w:r w:rsidRPr="004A5660">
        <w:rPr>
          <w:lang w:val="en-US"/>
        </w:rPr>
        <w:t xml:space="preserve"> directory must contain a file as described in §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_Ref480279097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8.4.2</w:t>
      </w:r>
      <w:r w:rsidR="00CD250B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r w:rsidRPr="004A5660">
        <w:rPr>
          <w:rFonts w:ascii="Courier New" w:hAnsi="Courier New" w:cs="Courier New"/>
          <w:lang w:val="en-US"/>
        </w:rPr>
        <w:t>sts</w:t>
      </w:r>
      <w:r w:rsidRPr="004A5660">
        <w:rPr>
          <w:lang w:val="en-US"/>
        </w:rPr>
        <w:t xml:space="preserve"> (startTestSchedule) IVCT command.</w:t>
      </w:r>
    </w:p>
    <w:p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lastRenderedPageBreak/>
        <w:br w:type="page"/>
      </w:r>
    </w:p>
    <w:p w:rsidR="006961FF" w:rsidRPr="004A5660" w:rsidRDefault="00E44D1E" w:rsidP="006961FF">
      <w:pPr>
        <w:pStyle w:val="Titre1"/>
        <w:rPr>
          <w:lang w:val="en-US"/>
        </w:rPr>
      </w:pPr>
      <w:bookmarkStart w:id="57" w:name="_Toc484537087"/>
      <w:r w:rsidRPr="004A5660">
        <w:rPr>
          <w:lang w:val="en-US"/>
        </w:rPr>
        <w:lastRenderedPageBreak/>
        <w:t>Installation</w:t>
      </w:r>
      <w:bookmarkEnd w:id="57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F9490F" w:rsidRPr="00903E65" w:rsidTr="00F1782A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9490F" w:rsidRPr="004A5660" w:rsidRDefault="00847A69" w:rsidP="00F1782A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7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9490F" w:rsidRPr="004A5660" w:rsidRDefault="00082606" w:rsidP="00F1782A">
            <w:pPr>
              <w:rPr>
                <w:lang w:val="en-US"/>
              </w:rPr>
            </w:pPr>
            <w:r>
              <w:rPr>
                <w:lang w:val="en-US"/>
              </w:rPr>
              <w:t>As a prerequisite t</w:t>
            </w:r>
            <w:r w:rsidR="0025746E" w:rsidRPr="004A5660">
              <w:rPr>
                <w:lang w:val="en-US"/>
              </w:rPr>
              <w:t>o the installation of ETC FRA, the following environment variables must be define:</w:t>
            </w:r>
          </w:p>
          <w:p w:rsidR="00F9490F" w:rsidRPr="004A5660" w:rsidRDefault="0025746E" w:rsidP="00F9490F">
            <w:pPr>
              <w:pStyle w:val="Paragraphedeliste"/>
              <w:numPr>
                <w:ilvl w:val="0"/>
                <w:numId w:val="50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IVCT_CONF</w:t>
            </w:r>
            <w:r w:rsidRPr="004A5660">
              <w:rPr>
                <w:lang w:val="en-US"/>
              </w:rPr>
              <w:t xml:space="preserve"> which corresponds to IVCT configuration directory</w:t>
            </w:r>
          </w:p>
          <w:p w:rsidR="00F9490F" w:rsidRPr="004A5660" w:rsidRDefault="0025746E" w:rsidP="00F9490F">
            <w:pPr>
              <w:pStyle w:val="Paragraphedeliste"/>
              <w:numPr>
                <w:ilvl w:val="0"/>
                <w:numId w:val="50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which corresponds to ETC </w:t>
            </w:r>
            <w:r w:rsidR="00D16983">
              <w:rPr>
                <w:lang w:val="en-US"/>
              </w:rPr>
              <w:t xml:space="preserve">root </w:t>
            </w:r>
            <w:r w:rsidRPr="004A5660">
              <w:rPr>
                <w:lang w:val="en-US"/>
              </w:rPr>
              <w:t>director</w:t>
            </w:r>
            <w:r w:rsidR="00D16983">
              <w:rPr>
                <w:lang w:val="en-US"/>
              </w:rPr>
              <w:t>y</w:t>
            </w:r>
          </w:p>
        </w:tc>
      </w:tr>
    </w:tbl>
    <w:p w:rsidR="00F9490F" w:rsidRPr="004A5660" w:rsidRDefault="00F9490F" w:rsidP="00B704D3">
      <w:pPr>
        <w:rPr>
          <w:lang w:val="en-US"/>
        </w:rPr>
      </w:pPr>
    </w:p>
    <w:p w:rsidR="00B704D3" w:rsidRPr="004A5660" w:rsidRDefault="0025746E" w:rsidP="00B704D3">
      <w:pPr>
        <w:rPr>
          <w:lang w:val="en-US"/>
        </w:rPr>
      </w:pPr>
      <w:r w:rsidRPr="004A5660">
        <w:rPr>
          <w:lang w:val="en-US"/>
        </w:rPr>
        <w:t>To install ETC FRA, perform the following steps:</w:t>
      </w:r>
    </w:p>
    <w:p w:rsidR="007F66B4" w:rsidRPr="004A5660" w:rsidRDefault="00F221B1" w:rsidP="00B704D3">
      <w:pPr>
        <w:pStyle w:val="Paragraphedeliste"/>
        <w:numPr>
          <w:ilvl w:val="0"/>
          <w:numId w:val="51"/>
        </w:numPr>
        <w:rPr>
          <w:lang w:val="en-US"/>
        </w:rPr>
      </w:pPr>
      <w:r w:rsidRPr="004A5660">
        <w:rPr>
          <w:lang w:val="en-US"/>
        </w:rPr>
        <w:t xml:space="preserve">Create a configuration </w:t>
      </w:r>
      <w:r w:rsidR="00D66C47" w:rsidRPr="004A5660">
        <w:rPr>
          <w:lang w:val="en-US"/>
        </w:rPr>
        <w:t xml:space="preserve">directory </w:t>
      </w:r>
      <w:r w:rsidR="00D66C47">
        <w:rPr>
          <w:lang w:val="en-US"/>
        </w:rPr>
        <w:t xml:space="preserve">corresponding to </w:t>
      </w:r>
      <w:r w:rsidRPr="004A5660">
        <w:rPr>
          <w:rFonts w:ascii="Courier New" w:hAnsi="Courier New" w:cs="Courier New"/>
          <w:lang w:val="en-US"/>
        </w:rPr>
        <w:t>%IVCT_CONF</w:t>
      </w:r>
      <w:r w:rsidR="00F85702" w:rsidRPr="004A5660">
        <w:rPr>
          <w:rFonts w:ascii="Courier New" w:hAnsi="Courier New" w:cs="Courier New"/>
          <w:lang w:val="en-US"/>
        </w:rPr>
        <w:t>%</w:t>
      </w:r>
      <w:r w:rsidR="0025746E" w:rsidRPr="004A5660">
        <w:rPr>
          <w:lang w:val="en-US"/>
        </w:rPr>
        <w:t xml:space="preserve">, with </w:t>
      </w:r>
      <w:r w:rsidR="00A006C7">
        <w:rPr>
          <w:lang w:val="en-US"/>
        </w:rPr>
        <w:t xml:space="preserve">a </w:t>
      </w:r>
      <w:r w:rsidR="00A006C7" w:rsidRPr="004A5660">
        <w:rPr>
          <w:rFonts w:ascii="Courier New" w:hAnsi="Courier New" w:cs="Courier New"/>
          <w:lang w:val="en-US"/>
        </w:rPr>
        <w:t>IVCTconfig.xml</w:t>
      </w:r>
      <w:r w:rsidR="00A006C7" w:rsidRPr="004A5660">
        <w:rPr>
          <w:lang w:val="en-US"/>
        </w:rPr>
        <w:t xml:space="preserve"> file </w:t>
      </w:r>
      <w:r w:rsidR="00A006C7">
        <w:rPr>
          <w:lang w:val="en-US"/>
        </w:rPr>
        <w:t xml:space="preserve">and a </w:t>
      </w:r>
      <w:r w:rsidR="00D66C47" w:rsidRPr="00D66C47">
        <w:rPr>
          <w:rFonts w:ascii="Courier New" w:hAnsi="Courier New" w:cs="Courier New"/>
          <w:lang w:val="en-US"/>
        </w:rPr>
        <w:t>IVCTsut</w:t>
      </w:r>
      <w:r w:rsidR="00D66C47" w:rsidRPr="00D66C47">
        <w:rPr>
          <w:lang w:val="en-US"/>
        </w:rPr>
        <w:t xml:space="preserve"> </w:t>
      </w:r>
      <w:r w:rsidR="00D66C47">
        <w:rPr>
          <w:lang w:val="en-US"/>
        </w:rPr>
        <w:t>subdirectory</w:t>
      </w:r>
      <w:r w:rsidR="00A006C7">
        <w:rPr>
          <w:lang w:val="en-US"/>
        </w:rPr>
        <w:t xml:space="preserve"> that contain </w:t>
      </w:r>
      <w:r w:rsidR="0025746E" w:rsidRPr="004A5660">
        <w:rPr>
          <w:lang w:val="en-US"/>
        </w:rPr>
        <w:t>one subfolder for each SuT</w:t>
      </w:r>
      <w:r w:rsidR="00A006C7">
        <w:rPr>
          <w:lang w:val="en-US"/>
        </w:rPr>
        <w:t xml:space="preserve"> (</w:t>
      </w:r>
      <w:r w:rsidR="0025746E" w:rsidRPr="004A5660">
        <w:rPr>
          <w:lang w:val="en-US"/>
        </w:rPr>
        <w:t xml:space="preserve">as </w:t>
      </w:r>
      <w:r w:rsidR="00A006C7" w:rsidRPr="004A5660">
        <w:rPr>
          <w:lang w:val="en-US"/>
        </w:rPr>
        <w:t>described</w:t>
      </w:r>
      <w:r w:rsidR="0025746E" w:rsidRPr="004A5660">
        <w:rPr>
          <w:lang w:val="en-US"/>
        </w:rPr>
        <w:t xml:space="preserve"> in §</w:t>
      </w:r>
      <w:r w:rsidR="00CD250B">
        <w:rPr>
          <w:lang w:val="en-US"/>
        </w:rPr>
        <w:fldChar w:fldCharType="begin"/>
      </w:r>
      <w:r w:rsidR="00A006C7">
        <w:rPr>
          <w:lang w:val="en-US"/>
        </w:rPr>
        <w:instrText xml:space="preserve"> REF _Ref480299929 \r \h </w:instrText>
      </w:r>
      <w:r w:rsidR="00CD250B">
        <w:rPr>
          <w:lang w:val="en-US"/>
        </w:rPr>
      </w:r>
      <w:r w:rsidR="00CD250B">
        <w:rPr>
          <w:lang w:val="en-US"/>
        </w:rPr>
        <w:fldChar w:fldCharType="separate"/>
      </w:r>
      <w:r w:rsidR="00903E65">
        <w:rPr>
          <w:lang w:val="en-US"/>
        </w:rPr>
        <w:t>5.2.1</w:t>
      </w:r>
      <w:r w:rsidR="00CD250B">
        <w:rPr>
          <w:lang w:val="en-US"/>
        </w:rPr>
        <w:fldChar w:fldCharType="end"/>
      </w:r>
      <w:r w:rsidR="00A006C7">
        <w:rPr>
          <w:lang w:val="en-US"/>
        </w:rPr>
        <w:t>)</w:t>
      </w:r>
      <w:r w:rsidR="0025746E" w:rsidRPr="004A5660">
        <w:rPr>
          <w:lang w:val="en-US"/>
        </w:rPr>
        <w:t xml:space="preserve">. If you are reusing </w:t>
      </w:r>
      <w:r w:rsidR="0025746E" w:rsidRPr="004A5660">
        <w:rPr>
          <w:rFonts w:ascii="Courier New" w:hAnsi="Courier New" w:cs="Courier New"/>
          <w:lang w:val="en-US"/>
        </w:rPr>
        <w:t>ETC_FRA_Config</w:t>
      </w:r>
      <w:r w:rsidR="0025746E" w:rsidRPr="004A5660">
        <w:rPr>
          <w:lang w:val="en-US"/>
        </w:rPr>
        <w:t xml:space="preserve"> configuration directory, just copy </w:t>
      </w:r>
      <w:r w:rsidR="00A006C7">
        <w:rPr>
          <w:lang w:val="en-US"/>
        </w:rPr>
        <w:t xml:space="preserve">all the files present of </w:t>
      </w:r>
      <w:r w:rsidR="0025746E" w:rsidRPr="004A5660">
        <w:rPr>
          <w:lang w:val="en-US"/>
        </w:rPr>
        <w:t xml:space="preserve">that directory to the directory </w:t>
      </w:r>
      <w:r w:rsidR="00D008E4">
        <w:rPr>
          <w:lang w:val="en-US"/>
        </w:rPr>
        <w:t xml:space="preserve">corresponding to </w:t>
      </w:r>
      <w:r w:rsidR="0025746E" w:rsidRPr="004A5660">
        <w:rPr>
          <w:rFonts w:ascii="Courier New" w:hAnsi="Courier New" w:cs="Courier New"/>
          <w:lang w:val="en-US"/>
        </w:rPr>
        <w:t>%IVCT_CONF%</w:t>
      </w:r>
    </w:p>
    <w:p w:rsidR="00F1782A" w:rsidRPr="004A5660" w:rsidRDefault="0025746E" w:rsidP="00B704D3">
      <w:pPr>
        <w:pStyle w:val="Paragraphedeliste"/>
        <w:numPr>
          <w:ilvl w:val="0"/>
          <w:numId w:val="51"/>
        </w:numPr>
        <w:rPr>
          <w:lang w:val="en-US"/>
        </w:rPr>
      </w:pPr>
      <w:r w:rsidRPr="004A5660">
        <w:rPr>
          <w:lang w:val="en-US"/>
        </w:rPr>
        <w:t xml:space="preserve">Modify </w:t>
      </w:r>
      <w:r w:rsidRPr="004A5660">
        <w:rPr>
          <w:rFonts w:ascii="Courier New" w:hAnsi="Courier New" w:cs="Courier New"/>
          <w:lang w:val="en-US"/>
        </w:rPr>
        <w:t xml:space="preserve">IVCTconfig.xml </w:t>
      </w:r>
      <w:r w:rsidRPr="004A5660">
        <w:rPr>
          <w:lang w:val="en-US"/>
        </w:rPr>
        <w:t xml:space="preserve">file in order to be sure that the value of </w:t>
      </w:r>
      <w:r w:rsidRPr="004A5660">
        <w:rPr>
          <w:rFonts w:ascii="Courier New" w:hAnsi="Courier New" w:cs="Courier New"/>
          <w:lang w:val="en-US"/>
        </w:rPr>
        <w:t>&lt;sutDir&gt;</w:t>
      </w:r>
      <w:r w:rsidRPr="004A5660">
        <w:rPr>
          <w:lang w:val="en-US"/>
        </w:rPr>
        <w:t xml:space="preserve"> </w:t>
      </w:r>
      <w:r w:rsidR="00D008E4">
        <w:rPr>
          <w:lang w:val="en-US"/>
        </w:rPr>
        <w:t xml:space="preserve">tag </w:t>
      </w:r>
      <w:r w:rsidRPr="004A5660">
        <w:rPr>
          <w:lang w:val="en-US"/>
        </w:rPr>
        <w:t>corresponds to an existing directory (see §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_Ref480299929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5.2.1</w:t>
      </w:r>
      <w:r w:rsidR="00CD250B" w:rsidRPr="004A5660">
        <w:rPr>
          <w:lang w:val="en-US"/>
        </w:rPr>
        <w:fldChar w:fldCharType="end"/>
      </w:r>
      <w:r w:rsidRPr="004A5660">
        <w:rPr>
          <w:lang w:val="en-US"/>
        </w:rPr>
        <w:t>)</w:t>
      </w:r>
    </w:p>
    <w:p w:rsidR="006B1AAE" w:rsidRPr="004A5660" w:rsidRDefault="0025746E" w:rsidP="006B1AAE">
      <w:pPr>
        <w:pStyle w:val="Paragraphedeliste"/>
        <w:numPr>
          <w:ilvl w:val="0"/>
          <w:numId w:val="51"/>
        </w:numPr>
        <w:rPr>
          <w:lang w:val="en-US"/>
        </w:rPr>
      </w:pPr>
      <w:r w:rsidRPr="004A5660">
        <w:rPr>
          <w:lang w:val="en-US"/>
        </w:rPr>
        <w:t xml:space="preserve">Create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in </w:t>
      </w:r>
      <w:r w:rsidRPr="004A5660">
        <w:rPr>
          <w:rFonts w:ascii="Courier New" w:hAnsi="Courier New" w:cs="Courier New"/>
          <w:lang w:val="en-US"/>
        </w:rPr>
        <w:t>%IVCT_TS_HOME%</w:t>
      </w:r>
      <w:r w:rsidRPr="004A5660">
        <w:rPr>
          <w:lang w:val="en-US"/>
        </w:rPr>
        <w:t xml:space="preserve">. If you are reusing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configuration directory, just move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to the directory described in </w:t>
      </w:r>
      <w:r w:rsidRPr="004A5660">
        <w:rPr>
          <w:rFonts w:ascii="Courier New" w:hAnsi="Courier New" w:cs="Courier New"/>
          <w:lang w:val="en-US"/>
        </w:rPr>
        <w:t>%IVCT_TS_HOME%</w:t>
      </w:r>
    </w:p>
    <w:p w:rsidR="0027294C" w:rsidRPr="000440D1" w:rsidRDefault="0025746E" w:rsidP="00B704D3">
      <w:pPr>
        <w:pStyle w:val="Paragraphedeliste"/>
        <w:numPr>
          <w:ilvl w:val="0"/>
          <w:numId w:val="51"/>
        </w:numPr>
        <w:rPr>
          <w:lang w:val="en-US"/>
        </w:rPr>
      </w:pPr>
      <w:r w:rsidRPr="004A5660">
        <w:rPr>
          <w:lang w:val="en-US"/>
        </w:rPr>
        <w:t>Copy the 5 Gradle projects</w:t>
      </w:r>
      <w:r w:rsidR="007A6645">
        <w:rPr>
          <w:lang w:val="en-US"/>
        </w:rPr>
        <w:t xml:space="preserve"> </w:t>
      </w:r>
      <w:r w:rsidRPr="004A5660">
        <w:rPr>
          <w:lang w:val="en-US"/>
        </w:rPr>
        <w:t xml:space="preserve">in </w:t>
      </w:r>
      <w:r w:rsidRPr="004A5660">
        <w:rPr>
          <w:rFonts w:ascii="Courier New" w:hAnsi="Courier New" w:cs="Courier New"/>
          <w:lang w:val="en-US"/>
        </w:rPr>
        <w:t>%IVCT_TS_HOME%</w:t>
      </w:r>
    </w:p>
    <w:p w:rsidR="000440D1" w:rsidRDefault="000440D1" w:rsidP="000440D1">
      <w:pPr>
        <w:pStyle w:val="Paragraphedeliste"/>
        <w:numPr>
          <w:ilvl w:val="0"/>
          <w:numId w:val="51"/>
        </w:numPr>
        <w:rPr>
          <w:lang w:val="en-US"/>
        </w:rPr>
      </w:pPr>
      <w:r w:rsidRPr="000440D1">
        <w:rPr>
          <w:lang w:val="en-US"/>
        </w:rPr>
        <w:t xml:space="preserve">For ETC_FRA_Common </w:t>
      </w:r>
      <w:r>
        <w:rPr>
          <w:lang w:val="en-US"/>
        </w:rPr>
        <w:t>Common component:</w:t>
      </w:r>
    </w:p>
    <w:p w:rsidR="00D125A0" w:rsidRPr="004A5660" w:rsidRDefault="000440D1" w:rsidP="00D125A0">
      <w:pPr>
        <w:pStyle w:val="Paragraphedeliste"/>
        <w:numPr>
          <w:ilvl w:val="1"/>
          <w:numId w:val="51"/>
        </w:numPr>
        <w:rPr>
          <w:lang w:val="en-US"/>
        </w:rPr>
      </w:pPr>
      <w:r w:rsidRPr="004A5660">
        <w:rPr>
          <w:lang w:val="en-US"/>
        </w:rPr>
        <w:t>Execute the Gradle compilation fr</w:t>
      </w:r>
      <w:r>
        <w:rPr>
          <w:lang w:val="en-US"/>
        </w:rPr>
        <w:t>o</w:t>
      </w:r>
      <w:r w:rsidRPr="004A5660">
        <w:rPr>
          <w:lang w:val="en-US"/>
        </w:rPr>
        <w:t>m</w:t>
      </w:r>
      <w:r w:rsidR="00D125A0">
        <w:rPr>
          <w:lang w:val="en-US"/>
        </w:rPr>
        <w:t xml:space="preserve"> </w:t>
      </w:r>
      <w:r w:rsidR="00D125A0" w:rsidRPr="004A5660">
        <w:rPr>
          <w:lang w:val="en-US"/>
        </w:rPr>
        <w:t>within</w:t>
      </w:r>
      <w:r w:rsidRPr="004A5660">
        <w:rPr>
          <w:lang w:val="en-US"/>
        </w:rPr>
        <w:t xml:space="preserve"> </w:t>
      </w:r>
      <w:r w:rsidRPr="00D125A0">
        <w:rPr>
          <w:rFonts w:ascii="Courier New" w:hAnsi="Courier New" w:cs="Courier New"/>
          <w:lang w:val="en-US"/>
        </w:rPr>
        <w:t>ETC_FRA_Common</w:t>
      </w:r>
      <w:r>
        <w:rPr>
          <w:lang w:val="en-US"/>
        </w:rPr>
        <w:t xml:space="preserve"> subdirectory:</w:t>
      </w:r>
      <w:r w:rsidR="00D125A0" w:rsidRPr="00D125A0">
        <w:rPr>
          <w:lang w:val="en-US"/>
        </w:rPr>
        <w:t xml:space="preserve"> </w:t>
      </w:r>
    </w:p>
    <w:p w:rsidR="00D125A0" w:rsidRPr="004A5660" w:rsidRDefault="00D125A0" w:rsidP="00D125A0">
      <w:pPr>
        <w:pStyle w:val="Paragraphedeliste"/>
        <w:numPr>
          <w:ilvl w:val="2"/>
          <w:numId w:val="51"/>
        </w:numPr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gradlew install</w:t>
      </w:r>
    </w:p>
    <w:p w:rsidR="000440D1" w:rsidRPr="000440D1" w:rsidRDefault="00D125A0" w:rsidP="000440D1">
      <w:pPr>
        <w:pStyle w:val="Paragraphedeliste"/>
        <w:numPr>
          <w:ilvl w:val="1"/>
          <w:numId w:val="51"/>
        </w:numPr>
        <w:rPr>
          <w:lang w:val="en-US"/>
        </w:rPr>
      </w:pPr>
      <w:r w:rsidRPr="004A5660">
        <w:rPr>
          <w:lang w:val="en-US"/>
        </w:rPr>
        <w:t xml:space="preserve">Extract the generated </w:t>
      </w:r>
      <w:r w:rsidRPr="004A5660">
        <w:rPr>
          <w:rFonts w:ascii="Courier New" w:hAnsi="Courier New" w:cs="Courier New"/>
          <w:lang w:val="en-US"/>
        </w:rPr>
        <w:t>.zip</w:t>
      </w:r>
      <w:r w:rsidRPr="004A5660">
        <w:rPr>
          <w:lang w:val="en-US"/>
        </w:rPr>
        <w:t xml:space="preserve"> file in </w:t>
      </w:r>
      <w:r w:rsidRPr="00D125A0">
        <w:rPr>
          <w:rFonts w:ascii="Courier New" w:hAnsi="Courier New" w:cs="Courier New"/>
          <w:lang w:val="en-US"/>
        </w:rPr>
        <w:t>ETC_FRA_Common</w:t>
      </w:r>
      <w:r>
        <w:rPr>
          <w:lang w:val="en-US"/>
        </w:rPr>
        <w:t>\</w:t>
      </w:r>
      <w:r w:rsidRPr="00D125A0">
        <w:rPr>
          <w:rFonts w:ascii="Courier New" w:hAnsi="Courier New" w:cs="Courier New"/>
          <w:lang w:val="en-US"/>
        </w:rPr>
        <w:t>ETC_FRA_Common</w:t>
      </w:r>
      <w:r>
        <w:rPr>
          <w:lang w:val="en-US"/>
        </w:rPr>
        <w:t>\</w:t>
      </w:r>
      <w:r w:rsidRPr="004A5660">
        <w:rPr>
          <w:rFonts w:ascii="Courier New" w:hAnsi="Courier New" w:cs="Courier New"/>
          <w:lang w:val="en-US"/>
        </w:rPr>
        <w:t>build\distributions</w:t>
      </w:r>
      <w:r w:rsidRPr="004A5660">
        <w:rPr>
          <w:lang w:val="en-US"/>
        </w:rPr>
        <w:t xml:space="preserve"> subdirectory</w:t>
      </w:r>
    </w:p>
    <w:p w:rsidR="00F0091B" w:rsidRPr="004A5660" w:rsidRDefault="0025746E" w:rsidP="00B704D3">
      <w:pPr>
        <w:pStyle w:val="Paragraphedeliste"/>
        <w:numPr>
          <w:ilvl w:val="0"/>
          <w:numId w:val="51"/>
        </w:numPr>
        <w:rPr>
          <w:lang w:val="en-US"/>
        </w:rPr>
      </w:pPr>
      <w:r w:rsidRPr="004A5660">
        <w:rPr>
          <w:lang w:val="en-US"/>
        </w:rPr>
        <w:t>Then for each ETC:</w:t>
      </w:r>
    </w:p>
    <w:p w:rsidR="00F0091B" w:rsidRPr="004A5660" w:rsidRDefault="0025746E" w:rsidP="00B704D3">
      <w:pPr>
        <w:pStyle w:val="Paragraphedeliste"/>
        <w:numPr>
          <w:ilvl w:val="1"/>
          <w:numId w:val="51"/>
        </w:numPr>
        <w:rPr>
          <w:lang w:val="en-US"/>
        </w:rPr>
      </w:pPr>
      <w:r w:rsidRPr="004A5660">
        <w:rPr>
          <w:lang w:val="en-US"/>
        </w:rPr>
        <w:t>Execute the Gradle compilation fr</w:t>
      </w:r>
      <w:r w:rsidR="000440D1">
        <w:rPr>
          <w:lang w:val="en-US"/>
        </w:rPr>
        <w:t>o</w:t>
      </w:r>
      <w:r w:rsidRPr="004A5660">
        <w:rPr>
          <w:lang w:val="en-US"/>
        </w:rPr>
        <w:t>m within ETC directory:</w:t>
      </w:r>
    </w:p>
    <w:p w:rsidR="00F0091B" w:rsidRPr="004A5660" w:rsidRDefault="0025746E" w:rsidP="00B704D3">
      <w:pPr>
        <w:pStyle w:val="Paragraphedeliste"/>
        <w:numPr>
          <w:ilvl w:val="2"/>
          <w:numId w:val="51"/>
        </w:numPr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gradlew install</w:t>
      </w:r>
    </w:p>
    <w:p w:rsidR="00170678" w:rsidRPr="004A5660" w:rsidRDefault="0025746E" w:rsidP="00B704D3">
      <w:pPr>
        <w:pStyle w:val="Paragraphedeliste"/>
        <w:numPr>
          <w:ilvl w:val="1"/>
          <w:numId w:val="51"/>
        </w:numPr>
        <w:rPr>
          <w:lang w:val="en-US"/>
        </w:rPr>
      </w:pPr>
      <w:r w:rsidRPr="004A5660">
        <w:rPr>
          <w:lang w:val="en-US"/>
        </w:rPr>
        <w:t xml:space="preserve">Extract the generated </w:t>
      </w:r>
      <w:r w:rsidRPr="004A5660">
        <w:rPr>
          <w:rFonts w:ascii="Courier New" w:hAnsi="Courier New" w:cs="Courier New"/>
          <w:lang w:val="en-US"/>
        </w:rPr>
        <w:t>.zip</w:t>
      </w:r>
      <w:r w:rsidR="00A656A0" w:rsidRPr="004A5660">
        <w:rPr>
          <w:lang w:val="en-US"/>
        </w:rPr>
        <w:t xml:space="preserve"> file</w:t>
      </w:r>
      <w:r w:rsidR="00170678" w:rsidRPr="004A5660">
        <w:rPr>
          <w:lang w:val="en-US"/>
        </w:rPr>
        <w:t xml:space="preserve"> in </w:t>
      </w:r>
      <w:r w:rsidR="00D125A0" w:rsidRPr="00D125A0">
        <w:rPr>
          <w:rFonts w:ascii="Courier New" w:hAnsi="Courier New" w:cs="Courier New"/>
          <w:lang w:val="en-US"/>
        </w:rPr>
        <w:t>[</w:t>
      </w:r>
      <w:r w:rsidR="004070A6">
        <w:rPr>
          <w:rFonts w:ascii="Courier New" w:hAnsi="Courier New" w:cs="Courier New"/>
          <w:lang w:val="en-US"/>
        </w:rPr>
        <w:t>ETCName</w:t>
      </w:r>
      <w:r w:rsidR="00D125A0" w:rsidRPr="00D125A0">
        <w:rPr>
          <w:rFonts w:ascii="Courier New" w:hAnsi="Courier New" w:cs="Courier New"/>
          <w:lang w:val="en-US"/>
        </w:rPr>
        <w:t>]\[ETCName]\</w:t>
      </w:r>
      <w:r w:rsidR="00A656A0" w:rsidRPr="00D125A0">
        <w:rPr>
          <w:rFonts w:ascii="Courier New" w:hAnsi="Courier New" w:cs="Courier New"/>
          <w:lang w:val="en-US"/>
        </w:rPr>
        <w:t>build</w:t>
      </w:r>
      <w:r w:rsidR="00A656A0" w:rsidRPr="004A5660">
        <w:rPr>
          <w:rFonts w:ascii="Courier New" w:hAnsi="Courier New" w:cs="Courier New"/>
          <w:lang w:val="en-US"/>
        </w:rPr>
        <w:t>\distribution</w:t>
      </w:r>
      <w:r w:rsidR="0013012D" w:rsidRPr="004A5660">
        <w:rPr>
          <w:rFonts w:ascii="Courier New" w:hAnsi="Courier New" w:cs="Courier New"/>
          <w:lang w:val="en-US"/>
        </w:rPr>
        <w:t>s</w:t>
      </w:r>
      <w:r w:rsidR="00170678" w:rsidRPr="004A5660">
        <w:rPr>
          <w:lang w:val="en-US"/>
        </w:rPr>
        <w:t xml:space="preserve"> </w:t>
      </w:r>
      <w:r w:rsidRPr="004A5660">
        <w:rPr>
          <w:lang w:val="en-US"/>
        </w:rPr>
        <w:t xml:space="preserve">subdirectory (Example: </w:t>
      </w:r>
      <w:r w:rsidRPr="004A5660">
        <w:rPr>
          <w:rFonts w:ascii="Courier New" w:hAnsi="Courier New" w:cs="Courier New"/>
          <w:lang w:val="en-US"/>
        </w:rPr>
        <w:t>TS_CS_Verification\TS_CS_Verification\build\distributions</w:t>
      </w:r>
      <w:r w:rsidR="0013012D" w:rsidRPr="004A5660">
        <w:rPr>
          <w:lang w:val="en-US"/>
        </w:rPr>
        <w:t>)</w:t>
      </w:r>
    </w:p>
    <w:p w:rsidR="00B704D3" w:rsidRPr="004A5660" w:rsidRDefault="00B704D3" w:rsidP="00B704D3">
      <w:pPr>
        <w:rPr>
          <w:lang w:val="en-US"/>
        </w:rPr>
      </w:pPr>
    </w:p>
    <w:p w:rsidR="00B704D3" w:rsidRPr="004A5660" w:rsidRDefault="0025746E" w:rsidP="00B704D3">
      <w:pPr>
        <w:rPr>
          <w:lang w:val="en-US"/>
        </w:rPr>
      </w:pPr>
      <w:r w:rsidRPr="004A5660">
        <w:rPr>
          <w:lang w:val="en-US"/>
        </w:rPr>
        <w:t>The ETC FRA are now installed.</w:t>
      </w:r>
    </w:p>
    <w:p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:rsidR="00E44D1E" w:rsidRPr="004A5660" w:rsidRDefault="0025746E" w:rsidP="00E44D1E">
      <w:pPr>
        <w:pStyle w:val="Titre1"/>
        <w:rPr>
          <w:lang w:val="en-US"/>
        </w:rPr>
      </w:pPr>
      <w:bookmarkStart w:id="58" w:name="_Toc484537088"/>
      <w:r w:rsidRPr="004A5660">
        <w:rPr>
          <w:lang w:val="en-US"/>
        </w:rPr>
        <w:lastRenderedPageBreak/>
        <w:t>Configuration / Setup</w:t>
      </w:r>
      <w:bookmarkEnd w:id="58"/>
    </w:p>
    <w:p w:rsidR="00E44D1E" w:rsidRPr="004A5660" w:rsidRDefault="00E44D1E" w:rsidP="00BA0FD8">
      <w:pPr>
        <w:pStyle w:val="Titre2"/>
        <w:rPr>
          <w:lang w:val="en-US"/>
        </w:rPr>
      </w:pPr>
      <w:bookmarkStart w:id="59" w:name="_Toc484537089"/>
      <w:r w:rsidRPr="004A5660">
        <w:rPr>
          <w:lang w:val="en-US"/>
        </w:rPr>
        <w:t xml:space="preserve">RTI </w:t>
      </w:r>
      <w:r w:rsidR="00BA0FD8" w:rsidRPr="004A5660">
        <w:rPr>
          <w:lang w:val="en-US"/>
        </w:rPr>
        <w:t>configuration</w:t>
      </w:r>
      <w:bookmarkEnd w:id="59"/>
    </w:p>
    <w:p w:rsidR="00315A7D" w:rsidRPr="004A5660" w:rsidRDefault="0025746E" w:rsidP="00315A7D">
      <w:pPr>
        <w:rPr>
          <w:lang w:val="en-US"/>
        </w:rPr>
      </w:pPr>
      <w:r w:rsidRPr="004A5660">
        <w:rPr>
          <w:lang w:val="en-US"/>
        </w:rPr>
        <w:t xml:space="preserve">ETC FRA </w:t>
      </w:r>
      <w:r w:rsidR="00B84377">
        <w:rPr>
          <w:lang w:val="en-US"/>
        </w:rPr>
        <w:t>are</w:t>
      </w:r>
      <w:r w:rsidRPr="004A5660">
        <w:rPr>
          <w:lang w:val="en-US"/>
        </w:rPr>
        <w:t xml:space="preserve"> able to certify a federate that uses one of the two main RTIs available on the market. The first one is delivered by Pitch Technologies and the second one is delivered by</w:t>
      </w:r>
      <w:r w:rsidR="00AA7245">
        <w:rPr>
          <w:lang w:val="en-US"/>
        </w:rPr>
        <w:t xml:space="preserve"> VT</w:t>
      </w:r>
      <w:r w:rsidRPr="004A5660">
        <w:rPr>
          <w:lang w:val="en-US"/>
        </w:rPr>
        <w:t xml:space="preserve"> MÄK (reseller in Europe: Antycip Simulation). The application cannot use both RTI simultaneously. The choice has to be done using IVCT</w:t>
      </w:r>
      <w:r w:rsidR="00315A7D" w:rsidRPr="004A5660">
        <w:rPr>
          <w:lang w:val="en-US"/>
        </w:rPr>
        <w:t>. The following chapters explain h</w:t>
      </w:r>
      <w:r w:rsidR="007A6645">
        <w:rPr>
          <w:lang w:val="en-US"/>
        </w:rPr>
        <w:t>ow to configure the RTI used.</w:t>
      </w:r>
    </w:p>
    <w:p w:rsidR="00315A7D" w:rsidRPr="004A5660" w:rsidRDefault="00315A7D" w:rsidP="00315A7D">
      <w:pPr>
        <w:rPr>
          <w:lang w:val="en-US"/>
        </w:rPr>
      </w:pPr>
    </w:p>
    <w:p w:rsidR="00315A7D" w:rsidRPr="004A5660" w:rsidRDefault="0025746E" w:rsidP="00315A7D">
      <w:pPr>
        <w:pStyle w:val="Titre3"/>
        <w:rPr>
          <w:lang w:val="en-US"/>
        </w:rPr>
      </w:pPr>
      <w:bookmarkStart w:id="60" w:name="_Toc450052110"/>
      <w:bookmarkStart w:id="61" w:name="_Toc484537090"/>
      <w:r w:rsidRPr="004A5660">
        <w:rPr>
          <w:lang w:val="en-US"/>
        </w:rPr>
        <w:t>MÄK RTI parameters</w:t>
      </w:r>
      <w:bookmarkEnd w:id="60"/>
      <w:bookmarkEnd w:id="61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C314E1" w:rsidRPr="004A5660" w:rsidTr="00141FD9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:rsidR="00C314E1" w:rsidRPr="004A5660" w:rsidRDefault="00847A69" w:rsidP="00141FD9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6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:rsidR="00C314E1" w:rsidRPr="004A5660" w:rsidRDefault="00C314E1" w:rsidP="00C314E1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If the federate use MÄK RTI, it is necessary to configure the following parameters in the </w:t>
            </w:r>
            <w:r w:rsidRPr="00E504BC">
              <w:rPr>
                <w:rFonts w:ascii="Courier New" w:hAnsi="Courier New" w:cs="Courier New"/>
                <w:lang w:val="en-US"/>
              </w:rPr>
              <w:t>rid.mtl</w:t>
            </w:r>
            <w:r w:rsidRPr="004A5660">
              <w:rPr>
                <w:lang w:val="en-US"/>
              </w:rPr>
              <w:t xml:space="preserve"> file:</w:t>
            </w:r>
          </w:p>
          <w:p w:rsidR="00C314E1" w:rsidRPr="00B261C5" w:rsidRDefault="00C314E1" w:rsidP="00F221B1">
            <w:pPr>
              <w:pStyle w:val="Paragraphedeliste"/>
              <w:numPr>
                <w:ilvl w:val="0"/>
                <w:numId w:val="37"/>
              </w:numPr>
              <w:rPr>
                <w:rFonts w:ascii="Courier New" w:hAnsi="Courier New" w:cs="Courier New"/>
                <w:lang w:val="en-US"/>
              </w:rPr>
            </w:pPr>
            <w:r w:rsidRPr="00B261C5">
              <w:rPr>
                <w:rFonts w:ascii="Courier New" w:hAnsi="Courier New" w:cs="Courier New"/>
                <w:lang w:val="en-US"/>
              </w:rPr>
              <w:t>RTI_forceFullCompliance 1</w:t>
            </w:r>
          </w:p>
          <w:p w:rsidR="00C314E1" w:rsidRPr="004A5660" w:rsidRDefault="0025746E" w:rsidP="00F221B1">
            <w:pPr>
              <w:pStyle w:val="Paragraphedeliste"/>
              <w:numPr>
                <w:ilvl w:val="0"/>
                <w:numId w:val="37"/>
              </w:numPr>
              <w:rPr>
                <w:lang w:val="en-US"/>
              </w:rPr>
            </w:pPr>
            <w:r w:rsidRPr="00B261C5">
              <w:rPr>
                <w:rFonts w:ascii="Courier New" w:hAnsi="Courier New" w:cs="Courier New"/>
                <w:lang w:val="en-US"/>
              </w:rPr>
              <w:t>RTI_momServiceAvailable 1</w:t>
            </w:r>
            <w:r w:rsidRPr="004A5660">
              <w:rPr>
                <w:lang w:val="en-US"/>
              </w:rPr>
              <w:t xml:space="preserve"> (set to 1 by default if RTI_forceFullCompliance is set to 1)</w:t>
            </w:r>
          </w:p>
          <w:p w:rsidR="00C314E1" w:rsidRPr="00B261C5" w:rsidRDefault="0025746E" w:rsidP="00F221B1">
            <w:pPr>
              <w:pStyle w:val="Paragraphedeliste"/>
              <w:numPr>
                <w:ilvl w:val="0"/>
                <w:numId w:val="37"/>
              </w:numPr>
              <w:rPr>
                <w:rFonts w:ascii="Courier New" w:hAnsi="Courier New" w:cs="Courier New"/>
                <w:lang w:val="en-US"/>
              </w:rPr>
            </w:pPr>
            <w:r w:rsidRPr="00B261C5">
              <w:rPr>
                <w:rFonts w:ascii="Courier New" w:hAnsi="Courier New" w:cs="Courier New"/>
                <w:lang w:val="en-US"/>
              </w:rPr>
              <w:t>RTI_momVerboseLevel 0</w:t>
            </w:r>
          </w:p>
        </w:tc>
      </w:tr>
    </w:tbl>
    <w:p w:rsidR="00315A7D" w:rsidRPr="004A5660" w:rsidRDefault="00315A7D" w:rsidP="00315A7D">
      <w:pPr>
        <w:rPr>
          <w:lang w:val="en-US"/>
        </w:rPr>
      </w:pPr>
    </w:p>
    <w:p w:rsidR="00315A7D" w:rsidRPr="004A5660" w:rsidRDefault="00315A7D" w:rsidP="00315A7D">
      <w:pPr>
        <w:pStyle w:val="Titre3"/>
        <w:rPr>
          <w:lang w:val="en-US"/>
        </w:rPr>
      </w:pPr>
      <w:bookmarkStart w:id="62" w:name="_Toc450052111"/>
      <w:bookmarkStart w:id="63" w:name="_Toc484537091"/>
      <w:r w:rsidRPr="004A5660">
        <w:rPr>
          <w:lang w:val="en-US"/>
        </w:rPr>
        <w:t>Pitch RTI parameters</w:t>
      </w:r>
      <w:bookmarkEnd w:id="62"/>
      <w:bookmarkEnd w:id="63"/>
    </w:p>
    <w:p w:rsidR="00315A7D" w:rsidRPr="004A5660" w:rsidRDefault="0025746E" w:rsidP="00315A7D">
      <w:pPr>
        <w:rPr>
          <w:lang w:val="en-US"/>
        </w:rPr>
      </w:pPr>
      <w:r w:rsidRPr="004A5660">
        <w:rPr>
          <w:lang w:val="en-US"/>
        </w:rPr>
        <w:t>No specific setup is required.</w:t>
      </w:r>
    </w:p>
    <w:p w:rsidR="00E44D1E" w:rsidRPr="004A5660" w:rsidRDefault="00E44D1E" w:rsidP="006961FF">
      <w:pPr>
        <w:rPr>
          <w:lang w:val="en-US"/>
        </w:rPr>
      </w:pPr>
    </w:p>
    <w:p w:rsidR="00E44D1E" w:rsidRPr="004A5660" w:rsidRDefault="0025746E" w:rsidP="00BA0FD8">
      <w:pPr>
        <w:pStyle w:val="Titre2"/>
        <w:rPr>
          <w:lang w:val="en-US"/>
        </w:rPr>
      </w:pPr>
      <w:bookmarkStart w:id="64" w:name="_Toc484537092"/>
      <w:r w:rsidRPr="004A5660">
        <w:rPr>
          <w:lang w:val="en-US"/>
        </w:rPr>
        <w:t>IVCT configuration</w:t>
      </w:r>
      <w:bookmarkEnd w:id="64"/>
    </w:p>
    <w:p w:rsidR="003A7389" w:rsidRPr="004A5660" w:rsidRDefault="0025746E" w:rsidP="003A7389">
      <w:pPr>
        <w:pStyle w:val="Titre3"/>
        <w:rPr>
          <w:lang w:val="en-US"/>
        </w:rPr>
      </w:pPr>
      <w:bookmarkStart w:id="65" w:name="_Ref480299929"/>
      <w:bookmarkStart w:id="66" w:name="_Toc484537093"/>
      <w:r w:rsidRPr="004A5660">
        <w:rPr>
          <w:lang w:val="en-US"/>
        </w:rPr>
        <w:t>Environment variables</w:t>
      </w:r>
      <w:bookmarkEnd w:id="65"/>
      <w:bookmarkEnd w:id="66"/>
    </w:p>
    <w:p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>IVCT Framework configuration is based on the following environment variables:</w:t>
      </w:r>
    </w:p>
    <w:p w:rsidR="00E8030C" w:rsidRPr="004A5660" w:rsidRDefault="0025746E" w:rsidP="00E8030C">
      <w:pPr>
        <w:pStyle w:val="Paragraphedeliste"/>
        <w:numPr>
          <w:ilvl w:val="0"/>
          <w:numId w:val="46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IVCT_CONF</w:t>
      </w:r>
      <w:r w:rsidRPr="004A5660">
        <w:rPr>
          <w:lang w:val="en-US"/>
        </w:rPr>
        <w:t xml:space="preserve"> must contain the absolute path of the folder where the </w:t>
      </w:r>
      <w:r w:rsidRPr="004A5660">
        <w:rPr>
          <w:rFonts w:ascii="Courier New" w:hAnsi="Courier New" w:cs="Courier New"/>
          <w:lang w:val="en-US"/>
        </w:rPr>
        <w:t>IVCTconfig.xml</w:t>
      </w:r>
      <w:r w:rsidRPr="004A5660">
        <w:rPr>
          <w:lang w:val="en-US"/>
        </w:rPr>
        <w:t xml:space="preserve"> file is located, which itself describes the absolute location of the folders where SuT configurations are located</w:t>
      </w:r>
    </w:p>
    <w:p w:rsidR="00E8030C" w:rsidRPr="004A5660" w:rsidRDefault="0025746E" w:rsidP="00E8030C">
      <w:pPr>
        <w:pStyle w:val="Paragraphedeliste"/>
        <w:numPr>
          <w:ilvl w:val="0"/>
          <w:numId w:val="46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IVCT_HOME</w:t>
      </w:r>
      <w:r w:rsidRPr="004A5660">
        <w:rPr>
          <w:lang w:val="en-US"/>
        </w:rPr>
        <w:t xml:space="preserve"> must contain the absolute path of the folder where the IVCT Framework is located</w:t>
      </w:r>
    </w:p>
    <w:p w:rsidR="00E8030C" w:rsidRPr="004A5660" w:rsidRDefault="0025746E" w:rsidP="00E8030C">
      <w:pPr>
        <w:pStyle w:val="Paragraphedeliste"/>
        <w:numPr>
          <w:ilvl w:val="0"/>
          <w:numId w:val="46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IVCT_TS_HOME</w:t>
      </w:r>
      <w:r w:rsidRPr="004A5660">
        <w:rPr>
          <w:lang w:val="en-US"/>
        </w:rPr>
        <w:t xml:space="preserve"> must contain the absolute path of the folder where the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is located, which itself describes the Java packages of the dynamic libraries of the ETCs</w:t>
      </w:r>
    </w:p>
    <w:p w:rsidR="00E8030C" w:rsidRDefault="00E8030C" w:rsidP="00E8030C">
      <w:pPr>
        <w:rPr>
          <w:lang w:val="en-US"/>
        </w:rPr>
      </w:pPr>
    </w:p>
    <w:p w:rsidR="00847A69" w:rsidRPr="004A5660" w:rsidRDefault="00847A69" w:rsidP="004D7CE8">
      <w:pPr>
        <w:keepNext/>
        <w:spacing w:after="0"/>
        <w:rPr>
          <w:lang w:val="en-US"/>
        </w:rPr>
      </w:pPr>
      <w:r w:rsidRPr="004A5660">
        <w:rPr>
          <w:lang w:val="en-US"/>
        </w:rPr>
        <w:lastRenderedPageBreak/>
        <w:t>Overview:</w:t>
      </w:r>
    </w:p>
    <w:p w:rsidR="00847A69" w:rsidRPr="004A5660" w:rsidRDefault="00847A69" w:rsidP="00847A69">
      <w:pPr>
        <w:jc w:val="center"/>
        <w:rPr>
          <w:lang w:val="en-US"/>
        </w:rPr>
      </w:pPr>
      <w:r w:rsidRPr="004A5660">
        <w:rPr>
          <w:noProof/>
        </w:rPr>
        <w:drawing>
          <wp:inline distT="0" distB="0" distL="0" distR="0">
            <wp:extent cx="6120130" cy="3859530"/>
            <wp:effectExtent l="19050" t="0" r="0" b="0"/>
            <wp:docPr id="28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69" w:rsidRPr="004A5660" w:rsidRDefault="00847A69" w:rsidP="00847A69">
      <w:pPr>
        <w:pStyle w:val="Lgende"/>
        <w:rPr>
          <w:lang w:val="en-US"/>
        </w:rPr>
      </w:pPr>
      <w:bookmarkStart w:id="67" w:name="_Toc484537147"/>
      <w:r w:rsidRPr="004A5660">
        <w:rPr>
          <w:lang w:val="en-US"/>
        </w:rPr>
        <w:t xml:space="preserve">Figure 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Figure \* ARABIC </w:instrText>
      </w:r>
      <w:r w:rsidR="00CD250B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1</w:t>
      </w:r>
      <w:r w:rsidR="00CD250B" w:rsidRPr="004A5660">
        <w:rPr>
          <w:lang w:val="en-US"/>
        </w:rPr>
        <w:fldChar w:fldCharType="end"/>
      </w:r>
      <w:r w:rsidRPr="004A5660">
        <w:rPr>
          <w:lang w:val="en-US"/>
        </w:rPr>
        <w:t>: ETC FRA configuration overview</w:t>
      </w:r>
      <w:bookmarkEnd w:id="67"/>
    </w:p>
    <w:p w:rsidR="00E8030C" w:rsidRPr="004A5660" w:rsidRDefault="00E8030C" w:rsidP="00E8030C">
      <w:pPr>
        <w:rPr>
          <w:lang w:val="en-US"/>
        </w:rPr>
      </w:pPr>
    </w:p>
    <w:p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IVCTconfig.xml</w:t>
      </w:r>
      <w:r w:rsidRPr="004A5660">
        <w:rPr>
          <w:lang w:val="en-US"/>
        </w:rPr>
        <w:t xml:space="preserve"> file content: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&lt;?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xml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version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"1.0"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encoding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"UTF-8"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?&gt;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&lt;ivctConfig&gt;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&lt;pathNames&gt;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&lt;sutDir&gt;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D:\\Users\\HLA\\Documents\\GitHub\\ETC_FRA_Config\\IVCTsut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&lt;/sutDir&gt;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&lt;/pathNames&gt;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&lt;/ivctConfig&gt;</w:t>
      </w:r>
    </w:p>
    <w:p w:rsidR="00E8030C" w:rsidRPr="004A5660" w:rsidRDefault="00E8030C" w:rsidP="00E8030C">
      <w:pPr>
        <w:rPr>
          <w:lang w:val="en-US"/>
        </w:rPr>
      </w:pPr>
    </w:p>
    <w:p w:rsidR="00E8030C" w:rsidRPr="004A5660" w:rsidRDefault="0025746E" w:rsidP="00E8030C">
      <w:pPr>
        <w:rPr>
          <w:lang w:val="en-US"/>
        </w:rPr>
      </w:pPr>
      <w:r w:rsidRPr="00314F19">
        <w:rPr>
          <w:lang w:val="en-US"/>
        </w:rPr>
        <w:t>The</w:t>
      </w:r>
      <w:r w:rsidRPr="004A5660">
        <w:rPr>
          <w:lang w:val="en-US"/>
        </w:rPr>
        <w:t xml:space="preserve"> folder specified in the </w:t>
      </w:r>
      <w:r w:rsidRPr="004A5660">
        <w:rPr>
          <w:rFonts w:ascii="Courier New" w:hAnsi="Courier New" w:cs="Courier New"/>
          <w:lang w:val="en-US"/>
        </w:rPr>
        <w:t>&lt;sutDir&gt;</w:t>
      </w:r>
      <w:r w:rsidRPr="004A5660">
        <w:rPr>
          <w:lang w:val="en-US"/>
        </w:rPr>
        <w:t xml:space="preserve"> tag contains one subfolder per federate to be tested (SuT named </w:t>
      </w:r>
      <w:r w:rsidRPr="004A5660">
        <w:rPr>
          <w:rFonts w:ascii="Courier New" w:hAnsi="Courier New" w:cs="Courier New"/>
          <w:lang w:val="en-US"/>
        </w:rPr>
        <w:t>11_SOM_Ok_FOM_Ok</w:t>
      </w:r>
      <w:r w:rsidRPr="004A5660">
        <w:rPr>
          <w:lang w:val="en-US"/>
        </w:rPr>
        <w:t xml:space="preserve"> in the screenshot below). </w:t>
      </w:r>
      <w:r w:rsidR="004549B7">
        <w:rPr>
          <w:lang w:val="en-US"/>
        </w:rPr>
        <w:t>This subfolder contains itself one</w:t>
      </w:r>
      <w:r w:rsidRPr="004A5660">
        <w:rPr>
          <w:lang w:val="en-US"/>
        </w:rPr>
        <w:t xml:space="preserve"> </w:t>
      </w:r>
      <w:r w:rsidR="00C93599">
        <w:rPr>
          <w:lang w:val="en-US"/>
        </w:rPr>
        <w:t>subdirectory</w:t>
      </w:r>
      <w:r w:rsidRPr="004A5660">
        <w:rPr>
          <w:lang w:val="en-US"/>
        </w:rPr>
        <w:t xml:space="preserve"> for each test case that includes a JSON </w:t>
      </w:r>
      <w:r w:rsidR="004E7BCC">
        <w:rPr>
          <w:lang w:val="en-US"/>
        </w:rPr>
        <w:t xml:space="preserve">configuration </w:t>
      </w:r>
      <w:r w:rsidRPr="004A5660">
        <w:rPr>
          <w:lang w:val="en-US"/>
        </w:rPr>
        <w:t>file (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>) describing the parameters of the test case. If necessary, other SuT-specific configuration files for this test case are added to th</w:t>
      </w:r>
      <w:r w:rsidR="00C93599">
        <w:rPr>
          <w:lang w:val="en-US"/>
        </w:rPr>
        <w:t>at</w:t>
      </w:r>
      <w:r w:rsidRPr="004A5660">
        <w:rPr>
          <w:lang w:val="en-US"/>
        </w:rPr>
        <w:t xml:space="preserve"> </w:t>
      </w:r>
      <w:r w:rsidR="00C93599">
        <w:rPr>
          <w:lang w:val="en-US"/>
        </w:rPr>
        <w:t>subdirectory</w:t>
      </w:r>
      <w:r w:rsidRPr="004A5660">
        <w:rPr>
          <w:lang w:val="en-US"/>
        </w:rPr>
        <w:t>.</w:t>
      </w:r>
    </w:p>
    <w:p w:rsidR="00E8030C" w:rsidRPr="004A5660" w:rsidRDefault="00E8030C" w:rsidP="00E8030C">
      <w:pPr>
        <w:rPr>
          <w:lang w:val="en-US"/>
        </w:rPr>
      </w:pPr>
    </w:p>
    <w:p w:rsidR="00E8030C" w:rsidRPr="004A5660" w:rsidRDefault="0025746E" w:rsidP="004D7CE8">
      <w:pPr>
        <w:keepNext/>
        <w:rPr>
          <w:lang w:val="en-US"/>
        </w:rPr>
      </w:pPr>
      <w:r w:rsidRPr="004A5660">
        <w:rPr>
          <w:lang w:val="en-US"/>
        </w:rPr>
        <w:lastRenderedPageBreak/>
        <w:t xml:space="preserve">Example of a test case </w:t>
      </w:r>
      <w:r w:rsidR="00711171">
        <w:rPr>
          <w:lang w:val="en-US"/>
        </w:rPr>
        <w:t>subdirectory</w:t>
      </w:r>
      <w:r w:rsidR="00711171" w:rsidRPr="004A5660">
        <w:rPr>
          <w:lang w:val="en-US"/>
        </w:rPr>
        <w:t xml:space="preserve"> </w:t>
      </w:r>
      <w:r w:rsidRPr="004A5660">
        <w:rPr>
          <w:lang w:val="en-US"/>
        </w:rPr>
        <w:t>content corresponding to a SuT:</w:t>
      </w:r>
    </w:p>
    <w:p w:rsidR="00E8030C" w:rsidRPr="004A5660" w:rsidRDefault="00847A69" w:rsidP="00E8030C">
      <w:pPr>
        <w:rPr>
          <w:lang w:val="en-US"/>
        </w:rPr>
      </w:pPr>
      <w:r w:rsidRPr="004A5660">
        <w:rPr>
          <w:noProof/>
        </w:rPr>
        <w:drawing>
          <wp:inline distT="0" distB="0" distL="0" distR="0">
            <wp:extent cx="6120130" cy="3020695"/>
            <wp:effectExtent l="19050" t="0" r="0" b="0"/>
            <wp:docPr id="20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0C" w:rsidRPr="004A5660" w:rsidRDefault="0025746E" w:rsidP="00E8030C">
      <w:pPr>
        <w:pStyle w:val="Lgende"/>
        <w:rPr>
          <w:lang w:val="en-US"/>
        </w:rPr>
      </w:pPr>
      <w:bookmarkStart w:id="68" w:name="_Toc484537148"/>
      <w:r w:rsidRPr="004A5660">
        <w:rPr>
          <w:lang w:val="en-US"/>
        </w:rPr>
        <w:t xml:space="preserve">Figure 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Figure \* ARABIC </w:instrText>
      </w:r>
      <w:r w:rsidR="00CD250B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2</w:t>
      </w:r>
      <w:r w:rsidR="00CD250B" w:rsidRPr="004A5660">
        <w:rPr>
          <w:lang w:val="en-US"/>
        </w:rPr>
        <w:fldChar w:fldCharType="end"/>
      </w:r>
      <w:r w:rsidRPr="004A5660">
        <w:rPr>
          <w:lang w:val="en-US"/>
        </w:rPr>
        <w:t>: Configuration file tree for a specific test case of a federate to be tested (SuT)</w:t>
      </w:r>
      <w:bookmarkEnd w:id="68"/>
    </w:p>
    <w:p w:rsidR="00E8030C" w:rsidRPr="004A5660" w:rsidRDefault="00E8030C" w:rsidP="00E8030C">
      <w:pPr>
        <w:rPr>
          <w:szCs w:val="22"/>
          <w:lang w:val="en-US" w:eastAsia="en-US"/>
        </w:rPr>
      </w:pPr>
    </w:p>
    <w:p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 xml:space="preserve">The </w:t>
      </w:r>
      <w:r w:rsidR="00711171" w:rsidRPr="004A5660">
        <w:rPr>
          <w:lang w:val="en-US"/>
        </w:rPr>
        <w:t xml:space="preserve">JSON </w:t>
      </w:r>
      <w:r w:rsidR="00711171">
        <w:rPr>
          <w:lang w:val="en-US"/>
        </w:rPr>
        <w:t>configuration</w:t>
      </w:r>
      <w:r w:rsidRPr="004A5660">
        <w:rPr>
          <w:lang w:val="en-US"/>
        </w:rPr>
        <w:t xml:space="preserve"> file has the following form</w:t>
      </w:r>
      <w:r w:rsidR="00711171">
        <w:rPr>
          <w:lang w:val="en-US"/>
        </w:rPr>
        <w:t>at</w:t>
      </w:r>
      <w:r w:rsidRPr="004A5660">
        <w:rPr>
          <w:lang w:val="en-US"/>
        </w:rPr>
        <w:t>: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{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"TestFederate"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"…\ETC_FRA_Config\IVCTsut\11_SOM_Ok_FOM_Ok\TS_CS_Verification"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[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"fileName"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"…\ETC_FRA_Config\IVCTsut\11_SOM_Ok_FOM_Ok\TS_CS_Verification\MAKsimple1516e.xml"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}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]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[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"fileName"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"…\ETC_FRA_Config\IVCTsut\11_SOM_Ok_FOM_Ok\TS_CS_Verification\SOM_MAKsimple1516e.xml"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}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]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}</w:t>
      </w:r>
    </w:p>
    <w:p w:rsidR="00E8030C" w:rsidRPr="004A5660" w:rsidRDefault="00E8030C" w:rsidP="00E8030C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E8030C" w:rsidRPr="00903E65" w:rsidTr="00D11572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8030C" w:rsidRPr="004A5660" w:rsidRDefault="00847A69" w:rsidP="00D1157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21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8030C" w:rsidRPr="004A5660" w:rsidRDefault="0025746E" w:rsidP="00D11572">
            <w:pPr>
              <w:rPr>
                <w:lang w:val="en-US"/>
              </w:rPr>
            </w:pPr>
            <w:r w:rsidRPr="004A5660">
              <w:rPr>
                <w:lang w:val="en-US"/>
              </w:rPr>
              <w:t>The file paths in the JSON file are "absolute" and</w:t>
            </w:r>
            <w:r w:rsidR="00711171">
              <w:rPr>
                <w:lang w:val="en-US"/>
              </w:rPr>
              <w:t>,</w:t>
            </w:r>
            <w:r w:rsidRPr="004A5660">
              <w:rPr>
                <w:lang w:val="en-US"/>
              </w:rPr>
              <w:t xml:space="preserve"> in the previous illustration, the beginning of the paths has been replaced with "..." for more clarity.</w:t>
            </w:r>
          </w:p>
        </w:tc>
      </w:tr>
    </w:tbl>
    <w:p w:rsidR="00E8030C" w:rsidRPr="004A5660" w:rsidRDefault="00E8030C" w:rsidP="00E8030C">
      <w:pPr>
        <w:rPr>
          <w:lang w:val="en-US"/>
        </w:rPr>
      </w:pPr>
    </w:p>
    <w:p w:rsidR="00AF4E4C" w:rsidRPr="004A5660" w:rsidRDefault="0025746E" w:rsidP="00AF4E4C">
      <w:pPr>
        <w:rPr>
          <w:lang w:val="en-US"/>
        </w:rPr>
      </w:pPr>
      <w:r w:rsidRPr="004A5660">
        <w:rPr>
          <w:lang w:val="en-US"/>
        </w:rPr>
        <w:t xml:space="preserve">The folder specified by the </w:t>
      </w:r>
      <w:r w:rsidRPr="004A5660">
        <w:rPr>
          <w:rFonts w:ascii="Courier New" w:hAnsi="Courier New" w:cs="Courier New"/>
          <w:lang w:val="en-US"/>
        </w:rPr>
        <w:t>IVCT_TS_HOME</w:t>
      </w:r>
      <w:r w:rsidRPr="004A5660">
        <w:rPr>
          <w:lang w:val="en-US"/>
        </w:rPr>
        <w:t xml:space="preserve"> variable contains the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which indicates IVCT Framework how to access to ETCs: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&lt;?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xml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version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"1.0"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encoding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"UTF-8"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?&gt;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&lt;ivctConfig&gt;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&lt;testSuites&gt;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TS_CS_Verification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nato.ivct.etc.fr.tc_cs_verification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TS_CS_Verification\\TS_CS_Verification\\bin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TS_HLA_Declaration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nato.ivct.etc.fr.tc_hla_declaration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&lt;tsRunFolder&gt;TS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_HLA_Declaration\\TS_HLA_Declaration\\bin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TS_HLA_Object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lastRenderedPageBreak/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nato.ivct.etc.fr.tc_hla_object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TS_HLA_Object\\TS_HLA_Object\\bin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TS_HLA_Services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nato.ivct.etc.fr.tc_hla_services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TS_HLA_Services\\TS_HLA_Services\\bin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:rsidR="00AF4E4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&lt;/testSuites&gt;</w:t>
      </w:r>
    </w:p>
    <w:p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&lt;/ivctConfig&gt;</w:t>
      </w:r>
    </w:p>
    <w:p w:rsidR="00E8030C" w:rsidRPr="004A5660" w:rsidRDefault="00E8030C" w:rsidP="00E8030C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E8030C" w:rsidRPr="00903E65" w:rsidTr="00D11572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8030C" w:rsidRPr="004A5660" w:rsidRDefault="00847A69" w:rsidP="00D1157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23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8030C" w:rsidRPr="004A5660" w:rsidRDefault="0025746E" w:rsidP="00D11572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&lt;name&gt;</w:t>
            </w:r>
            <w:r w:rsidR="00711171">
              <w:rPr>
                <w:lang w:val="en-US"/>
              </w:rPr>
              <w:t xml:space="preserve"> tag</w:t>
            </w:r>
            <w:r w:rsidRPr="004A5660">
              <w:rPr>
                <w:lang w:val="en-US"/>
              </w:rPr>
              <w:t xml:space="preserve"> correspond</w:t>
            </w:r>
            <w:r w:rsidR="00F232AB">
              <w:rPr>
                <w:lang w:val="en-US"/>
              </w:rPr>
              <w:t>s</w:t>
            </w:r>
            <w:r w:rsidRPr="004A5660">
              <w:rPr>
                <w:lang w:val="en-US"/>
              </w:rPr>
              <w:t xml:space="preserve"> to the test case installation subfolder under the folder specified by </w:t>
            </w: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environment variable.</w:t>
            </w:r>
          </w:p>
          <w:p w:rsidR="00E8030C" w:rsidRPr="004A5660" w:rsidRDefault="0025746E" w:rsidP="00711171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&lt;packageName&gt;</w:t>
            </w:r>
            <w:r w:rsidRPr="004A5660">
              <w:rPr>
                <w:lang w:val="en-US"/>
              </w:rPr>
              <w:t xml:space="preserve"> and </w:t>
            </w:r>
            <w:r w:rsidRPr="004A5660">
              <w:rPr>
                <w:rFonts w:ascii="Courier New" w:hAnsi="Courier New" w:cs="Courier New"/>
                <w:lang w:val="en-US"/>
              </w:rPr>
              <w:t>&lt;tsRunFolder&gt;</w:t>
            </w:r>
            <w:r w:rsidRPr="004A5660">
              <w:rPr>
                <w:lang w:val="en-US"/>
              </w:rPr>
              <w:t xml:space="preserve"> tags refer respectively to the Java package name and the ETC runtime </w:t>
            </w:r>
            <w:r w:rsidR="00711171">
              <w:rPr>
                <w:lang w:val="en-US"/>
              </w:rPr>
              <w:t>directory</w:t>
            </w:r>
            <w:r w:rsidRPr="004A5660">
              <w:rPr>
                <w:lang w:val="en-US"/>
              </w:rPr>
              <w:t xml:space="preserve"> (based on the value of the </w:t>
            </w: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environment variable).</w:t>
            </w:r>
          </w:p>
        </w:tc>
      </w:tr>
    </w:tbl>
    <w:p w:rsidR="00E8030C" w:rsidRPr="004A5660" w:rsidRDefault="00E8030C" w:rsidP="00E8030C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E8030C" w:rsidRPr="0006127C" w:rsidTr="00D11572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8030C" w:rsidRPr="004A5660" w:rsidRDefault="00847A69" w:rsidP="00D1157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26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E8030C" w:rsidRPr="004A5660" w:rsidRDefault="0025746E" w:rsidP="000E73EC">
            <w:pPr>
              <w:rPr>
                <w:lang w:val="en-US"/>
              </w:rPr>
            </w:pPr>
            <w:r w:rsidRPr="004A5660">
              <w:rPr>
                <w:lang w:val="en-US"/>
              </w:rPr>
              <w:t>The file path separator</w:t>
            </w:r>
            <w:r w:rsidR="000E73EC">
              <w:rPr>
                <w:lang w:val="en-US"/>
              </w:rPr>
              <w:t xml:space="preserve"> used</w:t>
            </w:r>
            <w:r w:rsidRPr="004A5660">
              <w:rPr>
                <w:lang w:val="en-US"/>
              </w:rPr>
              <w:t xml:space="preserve"> is "</w:t>
            </w:r>
            <w:r w:rsidRPr="004A5660">
              <w:rPr>
                <w:rFonts w:ascii="Courier New" w:hAnsi="Courier New" w:cs="Courier New"/>
                <w:lang w:val="en-US"/>
              </w:rPr>
              <w:t>\\</w:t>
            </w:r>
            <w:r w:rsidRPr="004A5660">
              <w:rPr>
                <w:lang w:val="en-US"/>
              </w:rPr>
              <w:t xml:space="preserve">" to avoid any </w:t>
            </w:r>
            <w:r w:rsidR="000E73EC">
              <w:rPr>
                <w:lang w:val="en-US"/>
              </w:rPr>
              <w:t>Escape sequence interpretation. F</w:t>
            </w:r>
            <w:r w:rsidRPr="004A5660">
              <w:rPr>
                <w:lang w:val="en-US"/>
              </w:rPr>
              <w:t>or example</w:t>
            </w:r>
            <w:r w:rsidR="0003576C">
              <w:rPr>
                <w:lang w:val="en-US"/>
              </w:rPr>
              <w:t>,</w:t>
            </w:r>
            <w:r w:rsidRPr="004A5660">
              <w:rPr>
                <w:lang w:val="en-US"/>
              </w:rPr>
              <w:t xml:space="preserve"> "</w:t>
            </w:r>
            <w:r w:rsidRPr="004A5660">
              <w:rPr>
                <w:rFonts w:ascii="Courier New" w:hAnsi="Courier New" w:cs="Courier New"/>
                <w:lang w:val="en-US"/>
              </w:rPr>
              <w:t>\b</w:t>
            </w:r>
            <w:r w:rsidRPr="004A5660">
              <w:rPr>
                <w:lang w:val="en-US"/>
              </w:rPr>
              <w:t xml:space="preserve">" </w:t>
            </w:r>
            <w:r w:rsidR="0003576C">
              <w:rPr>
                <w:lang w:val="en-US"/>
              </w:rPr>
              <w:t xml:space="preserve">is </w:t>
            </w:r>
            <w:r w:rsidRPr="004A5660">
              <w:rPr>
                <w:lang w:val="en-US"/>
              </w:rPr>
              <w:t>interpreted as a backspace character.</w:t>
            </w:r>
          </w:p>
        </w:tc>
      </w:tr>
    </w:tbl>
    <w:p w:rsidR="00E8030C" w:rsidRPr="004A5660" w:rsidRDefault="00E8030C" w:rsidP="00E8030C">
      <w:pPr>
        <w:rPr>
          <w:lang w:val="en-US"/>
        </w:rPr>
      </w:pPr>
    </w:p>
    <w:p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>The te</w:t>
      </w:r>
      <w:r w:rsidR="00F232AB">
        <w:rPr>
          <w:lang w:val="en-US"/>
        </w:rPr>
        <w:t xml:space="preserve">st case installation subfolder </w:t>
      </w:r>
      <w:r w:rsidRPr="004A5660">
        <w:rPr>
          <w:lang w:val="en-US"/>
        </w:rPr>
        <w:t>contains a (freely-named) file listing the ETC</w:t>
      </w:r>
      <w:r w:rsidR="00E9522C">
        <w:rPr>
          <w:lang w:val="en-US"/>
        </w:rPr>
        <w:t xml:space="preserve">s to be executed. The name of an ETC </w:t>
      </w:r>
      <w:r w:rsidRPr="004A5660">
        <w:rPr>
          <w:lang w:val="en-US"/>
        </w:rPr>
        <w:t xml:space="preserve">is a Java class that implements the </w:t>
      </w:r>
      <w:r w:rsidRPr="004A5660">
        <w:rPr>
          <w:rFonts w:ascii="Courier New" w:hAnsi="Courier New" w:cs="Courier New"/>
          <w:lang w:val="en-US"/>
        </w:rPr>
        <w:t>AbstractTestCase</w:t>
      </w:r>
      <w:r w:rsidRPr="004A5660">
        <w:rPr>
          <w:lang w:val="en-US"/>
        </w:rPr>
        <w:t xml:space="preserve"> interface.</w:t>
      </w:r>
    </w:p>
    <w:p w:rsidR="003A7389" w:rsidRPr="004A5660" w:rsidRDefault="003A7389" w:rsidP="003A7389">
      <w:pPr>
        <w:rPr>
          <w:lang w:val="en-US"/>
        </w:rPr>
      </w:pPr>
    </w:p>
    <w:p w:rsidR="00451D64" w:rsidRPr="004A5660" w:rsidRDefault="00451D64" w:rsidP="00451D64">
      <w:pPr>
        <w:pStyle w:val="Titre3"/>
        <w:rPr>
          <w:lang w:val="en-US"/>
        </w:rPr>
      </w:pPr>
      <w:bookmarkStart w:id="69" w:name="_Ref480298023"/>
      <w:bookmarkStart w:id="70" w:name="_Toc484537094"/>
      <w:r w:rsidRPr="004A5660">
        <w:rPr>
          <w:lang w:val="en-US"/>
        </w:rPr>
        <w:t>CLASSPATH configuration</w:t>
      </w:r>
      <w:bookmarkEnd w:id="69"/>
      <w:bookmarkEnd w:id="70"/>
    </w:p>
    <w:p w:rsidR="00451D64" w:rsidRPr="004A5660" w:rsidRDefault="00170678" w:rsidP="00451D64">
      <w:pPr>
        <w:rPr>
          <w:lang w:val="en-US"/>
        </w:rPr>
      </w:pPr>
      <w:r w:rsidRPr="004A5660">
        <w:rPr>
          <w:lang w:val="en-US"/>
        </w:rPr>
        <w:t xml:space="preserve">Change the value of </w:t>
      </w:r>
      <w:r w:rsidR="0025746E" w:rsidRPr="004A5660">
        <w:rPr>
          <w:rFonts w:ascii="Courier New" w:hAnsi="Courier New" w:cs="Courier New"/>
          <w:lang w:val="en-US"/>
        </w:rPr>
        <w:t>CLASSPATH</w:t>
      </w:r>
      <w:r w:rsidR="0025746E" w:rsidRPr="004A5660">
        <w:rPr>
          <w:lang w:val="en-US"/>
        </w:rPr>
        <w:t xml:space="preserve"> variable </w:t>
      </w:r>
      <w:r w:rsidR="0006127C">
        <w:rPr>
          <w:lang w:val="en-US"/>
        </w:rPr>
        <w:t xml:space="preserve">in IVCT (file </w:t>
      </w:r>
      <w:r w:rsidR="00CA07FC">
        <w:rPr>
          <w:rFonts w:ascii="Courier New" w:hAnsi="Courier New" w:cs="Courier New"/>
          <w:lang w:val="en-US"/>
        </w:rPr>
        <w:t>%IVCT_HOME%</w:t>
      </w:r>
      <w:r w:rsidRPr="004A5660">
        <w:rPr>
          <w:rFonts w:ascii="Courier New" w:hAnsi="Courier New" w:cs="Courier New"/>
          <w:lang w:val="en-US"/>
        </w:rPr>
        <w:t>\UI\build\distributions\UI-</w:t>
      </w:r>
      <w:r w:rsidR="00F06010" w:rsidRPr="004A5660">
        <w:rPr>
          <w:rFonts w:ascii="Courier New" w:hAnsi="Courier New" w:cs="Courier New"/>
          <w:lang w:val="en-US"/>
        </w:rPr>
        <w:t>X</w:t>
      </w:r>
      <w:r w:rsidR="0025746E" w:rsidRPr="004A5660">
        <w:rPr>
          <w:rFonts w:ascii="Courier New" w:hAnsi="Courier New" w:cs="Courier New"/>
          <w:lang w:val="en-US"/>
        </w:rPr>
        <w:t>.Y.Z\bin\UI.bat</w:t>
      </w:r>
      <w:r w:rsidR="0025746E" w:rsidRPr="004A5660">
        <w:rPr>
          <w:lang w:val="en-US"/>
        </w:rPr>
        <w:t xml:space="preserve">) to </w:t>
      </w:r>
      <w:r w:rsidR="002B55F9">
        <w:rPr>
          <w:lang w:val="en-US"/>
        </w:rPr>
        <w:t>refer</w:t>
      </w:r>
      <w:r w:rsidR="0025746E" w:rsidRPr="004A5660">
        <w:rPr>
          <w:lang w:val="en-US"/>
        </w:rPr>
        <w:t xml:space="preserve"> to </w:t>
      </w:r>
      <w:r w:rsidR="00CF3E64">
        <w:rPr>
          <w:lang w:val="en-US"/>
        </w:rPr>
        <w:t xml:space="preserve">an </w:t>
      </w:r>
      <w:r w:rsidR="0025746E" w:rsidRPr="004A5660">
        <w:rPr>
          <w:lang w:val="en-US"/>
        </w:rPr>
        <w:t>ETC</w:t>
      </w:r>
      <w:r w:rsidR="002B55F9">
        <w:rPr>
          <w:lang w:val="en-US"/>
        </w:rPr>
        <w:t xml:space="preserve"> </w:t>
      </w:r>
      <w:r w:rsidR="0025746E" w:rsidRPr="004A5660">
        <w:rPr>
          <w:lang w:val="en-US"/>
        </w:rPr>
        <w:t>FRA</w:t>
      </w:r>
      <w:r w:rsidR="002B55F9">
        <w:rPr>
          <w:lang w:val="en-US"/>
        </w:rPr>
        <w:t xml:space="preserve"> dynamic library</w:t>
      </w:r>
      <w:r w:rsidR="0025746E" w:rsidRPr="004A5660">
        <w:rPr>
          <w:lang w:val="en-US"/>
        </w:rPr>
        <w:t>.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/>
      </w:tblPr>
      <w:tblGrid>
        <w:gridCol w:w="1101"/>
        <w:gridCol w:w="8753"/>
      </w:tblGrid>
      <w:tr w:rsidR="00A57889" w:rsidRPr="00903E65" w:rsidTr="00D66D7E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:rsidR="00A57889" w:rsidRPr="00D66D7E" w:rsidRDefault="00847A69" w:rsidP="00D66D7E">
            <w:pPr>
              <w:spacing w:before="0" w:after="0"/>
              <w:jc w:val="center"/>
              <w:rPr>
                <w:b/>
                <w:noProof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200" cy="223200"/>
                  <wp:effectExtent l="0" t="0" r="0" b="0"/>
                  <wp:docPr id="8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3" w:type="dxa"/>
            <w:tcBorders>
              <w:left w:val="single" w:sz="8" w:space="0" w:color="4BACC6"/>
            </w:tcBorders>
          </w:tcPr>
          <w:p w:rsidR="00A57889" w:rsidRPr="004A5660" w:rsidRDefault="0025746E" w:rsidP="00C87E36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 must </w:t>
            </w:r>
            <w:r w:rsidR="002B55F9">
              <w:rPr>
                <w:lang w:val="en-US"/>
              </w:rPr>
              <w:t xml:space="preserve">be </w:t>
            </w:r>
            <w:r w:rsidRPr="004A5660">
              <w:rPr>
                <w:lang w:val="en-US"/>
              </w:rPr>
              <w:t xml:space="preserve">set using the </w:t>
            </w: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variable in the user interface launching script named </w:t>
            </w:r>
            <w:r w:rsidR="00CA07FC" w:rsidRPr="004A5660">
              <w:rPr>
                <w:lang w:val="en-US"/>
              </w:rPr>
              <w:t>“</w:t>
            </w:r>
            <w:r w:rsidR="00CA07FC">
              <w:rPr>
                <w:rFonts w:ascii="Courier New" w:hAnsi="Courier New" w:cs="Courier New"/>
                <w:lang w:val="en-US"/>
              </w:rPr>
              <w:t>%IVCT_HOME%</w:t>
            </w:r>
            <w:r w:rsidR="00CA07FC" w:rsidRPr="004A5660">
              <w:rPr>
                <w:rFonts w:ascii="Courier New" w:hAnsi="Courier New" w:cs="Courier New"/>
                <w:lang w:val="en-US"/>
              </w:rPr>
              <w:t>\</w:t>
            </w:r>
            <w:r w:rsidRPr="004A5660">
              <w:rPr>
                <w:rFonts w:ascii="Courier New" w:hAnsi="Courier New" w:cs="Courier New"/>
                <w:lang w:val="en-US"/>
              </w:rPr>
              <w:t>UI\build\distributions\UI-X.Y.Z\bin\UI.bat</w:t>
            </w:r>
            <w:r w:rsidRPr="004A5660">
              <w:rPr>
                <w:lang w:val="en-US"/>
              </w:rPr>
              <w:t xml:space="preserve"> ("Cmd Line Tool" component) of the IVCT framework.</w:t>
            </w:r>
          </w:p>
          <w:p w:rsidR="00A57889" w:rsidRPr="004A5660" w:rsidRDefault="0025746E" w:rsidP="00C87E36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For instance, for CS Verification ETC, the following value must be added to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variable:</w:t>
            </w:r>
          </w:p>
          <w:p w:rsidR="00A57889" w:rsidRPr="004A5660" w:rsidRDefault="0025746E" w:rsidP="00E44AEF">
            <w:pPr>
              <w:rPr>
                <w:rFonts w:ascii="Courier New" w:hAnsi="Courier New" w:cs="Courier New"/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%IVCT_TS_HOME%\TS_CS_Verification\TS_CS_Verification\build\distributions\TS_CS_Verification-X.Y.Z\lib\*</w:t>
            </w:r>
          </w:p>
        </w:tc>
      </w:tr>
    </w:tbl>
    <w:p w:rsidR="00A57889" w:rsidRPr="004A5660" w:rsidRDefault="00A57889" w:rsidP="00A57889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/>
      </w:tblPr>
      <w:tblGrid>
        <w:gridCol w:w="1101"/>
        <w:gridCol w:w="8753"/>
      </w:tblGrid>
      <w:tr w:rsidR="000F6F85" w:rsidRPr="003C0E97" w:rsidTr="00D66D7E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:rsidR="000F6F85" w:rsidRPr="004A5660" w:rsidRDefault="00847A69" w:rsidP="00CD60F6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19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3" w:type="dxa"/>
            <w:tcBorders>
              <w:left w:val="single" w:sz="8" w:space="0" w:color="4BACC6"/>
            </w:tcBorders>
          </w:tcPr>
          <w:p w:rsidR="000F6F85" w:rsidRPr="004A5660" w:rsidRDefault="0025746E" w:rsidP="000F6F85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A specific value for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 must be set for each ETC, because the name of the ETC is part of the path.</w:t>
            </w:r>
          </w:p>
          <w:p w:rsidR="001E64E8" w:rsidRPr="004A5660" w:rsidRDefault="0025746E" w:rsidP="001E64E8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For instance, for HLA Services Verification ETC, the following value must be added to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variable:</w:t>
            </w:r>
          </w:p>
          <w:p w:rsidR="001E64E8" w:rsidRPr="004A5660" w:rsidRDefault="0025746E" w:rsidP="001E64E8">
            <w:p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%IVCT_TS_HOME%\TS_HLA_Services\TS_HLA_Services\build\</w:t>
            </w:r>
            <w:r w:rsidR="003C0E97">
              <w:rPr>
                <w:rFonts w:ascii="Courier New" w:hAnsi="Courier New" w:cs="Courier New"/>
                <w:lang w:val="en-US"/>
              </w:rPr>
              <w:t>distributions\TS_HLA_Services-X.Y.Z</w:t>
            </w:r>
            <w:r w:rsidRPr="004A5660">
              <w:rPr>
                <w:rFonts w:ascii="Courier New" w:hAnsi="Courier New" w:cs="Courier New"/>
                <w:lang w:val="en-US"/>
              </w:rPr>
              <w:t>\lib\*</w:t>
            </w:r>
          </w:p>
        </w:tc>
      </w:tr>
    </w:tbl>
    <w:p w:rsidR="000F6F85" w:rsidRPr="004A5660" w:rsidRDefault="000F6F85" w:rsidP="00A57889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A57889" w:rsidRPr="00903E65" w:rsidTr="00C87E36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:rsidR="00A57889" w:rsidRPr="004A5660" w:rsidRDefault="00847A69" w:rsidP="00C87E36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11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:rsidR="00A57889" w:rsidRPr="004A5660" w:rsidRDefault="0025746E" w:rsidP="009408AC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 must be correctly set as any inconsistency makes the test case impossible to execute (Java </w:t>
            </w:r>
            <w:r w:rsidRPr="004A5660">
              <w:rPr>
                <w:rFonts w:ascii="Courier New" w:hAnsi="Courier New" w:cs="Courier New"/>
                <w:lang w:val="en-US"/>
              </w:rPr>
              <w:t>ClassNotFoundException</w:t>
            </w:r>
            <w:r w:rsidRPr="004A5660">
              <w:rPr>
                <w:lang w:val="en-US"/>
              </w:rPr>
              <w:t xml:space="preserve"> error).</w:t>
            </w:r>
          </w:p>
        </w:tc>
      </w:tr>
    </w:tbl>
    <w:p w:rsidR="00A57889" w:rsidRPr="004A5660" w:rsidRDefault="00A57889" w:rsidP="00451D64">
      <w:pPr>
        <w:rPr>
          <w:lang w:val="en-US"/>
        </w:rPr>
      </w:pPr>
    </w:p>
    <w:p w:rsidR="00451D64" w:rsidRPr="004A5660" w:rsidRDefault="00451D64" w:rsidP="00451D64">
      <w:pPr>
        <w:pStyle w:val="Titre3"/>
        <w:rPr>
          <w:lang w:val="en-US"/>
        </w:rPr>
      </w:pPr>
      <w:bookmarkStart w:id="71" w:name="_Ref480298034"/>
      <w:bookmarkStart w:id="72" w:name="_Toc484537095"/>
      <w:r w:rsidRPr="004A5660">
        <w:rPr>
          <w:lang w:val="en-US"/>
        </w:rPr>
        <w:t>Log configuration</w:t>
      </w:r>
      <w:bookmarkEnd w:id="71"/>
      <w:bookmarkEnd w:id="72"/>
    </w:p>
    <w:p w:rsidR="00DE1CF5" w:rsidRPr="004A5660" w:rsidRDefault="00DE1CF5" w:rsidP="00DE1CF5">
      <w:pPr>
        <w:rPr>
          <w:lang w:val="en-US"/>
        </w:rPr>
      </w:pPr>
      <w:r w:rsidRPr="004A5660">
        <w:rPr>
          <w:lang w:val="en-US"/>
        </w:rPr>
        <w:t>In order to have the r</w:t>
      </w:r>
      <w:r w:rsidR="00FB7D1F" w:rsidRPr="004A5660">
        <w:rPr>
          <w:lang w:val="en-US"/>
        </w:rPr>
        <w:t>i</w:t>
      </w:r>
      <w:r w:rsidRPr="004A5660">
        <w:rPr>
          <w:lang w:val="en-US"/>
        </w:rPr>
        <w:t>ght kind of log</w:t>
      </w:r>
      <w:r w:rsidR="0025746E" w:rsidRPr="004A5660">
        <w:rPr>
          <w:lang w:val="en-US"/>
        </w:rPr>
        <w:t>, please:</w:t>
      </w:r>
    </w:p>
    <w:p w:rsidR="00DE1CF5" w:rsidRPr="004A5660" w:rsidRDefault="0025746E" w:rsidP="00DE1CF5">
      <w:pPr>
        <w:pStyle w:val="Paragraphedeliste"/>
        <w:numPr>
          <w:ilvl w:val="0"/>
          <w:numId w:val="55"/>
        </w:numPr>
        <w:rPr>
          <w:lang w:val="en-US"/>
        </w:rPr>
      </w:pPr>
      <w:r w:rsidRPr="004A5660">
        <w:rPr>
          <w:lang w:val="en-US"/>
        </w:rPr>
        <w:t xml:space="preserve">Modify </w:t>
      </w:r>
      <w:r w:rsidRPr="004A5660">
        <w:rPr>
          <w:rFonts w:ascii="Courier New" w:hAnsi="Courier New" w:cs="Courier New"/>
          <w:lang w:val="en-US"/>
        </w:rPr>
        <w:t>logback.xml</w:t>
      </w:r>
      <w:r w:rsidRPr="004A5660">
        <w:rPr>
          <w:lang w:val="en-US"/>
        </w:rPr>
        <w:t xml:space="preserve"> in </w:t>
      </w:r>
      <w:r w:rsidRPr="004A5660">
        <w:rPr>
          <w:rFonts w:ascii="Courier New" w:hAnsi="Courier New" w:cs="Courier New"/>
          <w:lang w:val="en-US"/>
        </w:rPr>
        <w:t>%IVCT_HOME%\LogSink\build\distributions\LogSink-X.Y.Z\lib\LogSink-X.Y.Z.jar</w:t>
      </w:r>
      <w:r w:rsidRPr="004A5660">
        <w:rPr>
          <w:lang w:val="en-US"/>
        </w:rPr>
        <w:t xml:space="preserve"> to add line:</w:t>
      </w:r>
    </w:p>
    <w:p w:rsidR="00DE1CF5" w:rsidRPr="004A5660" w:rsidRDefault="0025746E" w:rsidP="00DE1CF5">
      <w:pPr>
        <w:ind w:left="360"/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lastRenderedPageBreak/>
        <w:t>&lt;logger name="nato.ivct.etc" level="INFO" /&gt;</w:t>
      </w:r>
    </w:p>
    <w:p w:rsidR="00DE1CF5" w:rsidRPr="004A5660" w:rsidRDefault="00DE1CF5" w:rsidP="00DE1CF5">
      <w:pPr>
        <w:rPr>
          <w:lang w:val="en-US"/>
        </w:rPr>
      </w:pPr>
    </w:p>
    <w:p w:rsidR="00DE1CF5" w:rsidRPr="004A5660" w:rsidRDefault="0025746E" w:rsidP="00DE1CF5">
      <w:pPr>
        <w:pStyle w:val="Paragraphedeliste"/>
        <w:numPr>
          <w:ilvl w:val="0"/>
          <w:numId w:val="55"/>
        </w:numPr>
        <w:rPr>
          <w:lang w:val="en-US"/>
        </w:rPr>
      </w:pPr>
      <w:r w:rsidRPr="004A5660">
        <w:rPr>
          <w:lang w:val="en-US"/>
        </w:rPr>
        <w:t xml:space="preserve">Modify </w:t>
      </w:r>
      <w:r w:rsidRPr="004A5660">
        <w:rPr>
          <w:rFonts w:ascii="Courier New" w:hAnsi="Courier New" w:cs="Courier New"/>
          <w:lang w:val="en-US"/>
        </w:rPr>
        <w:t>JMSTestRunner_logback.xml</w:t>
      </w:r>
      <w:r w:rsidRPr="004A5660">
        <w:rPr>
          <w:lang w:val="en-US"/>
        </w:rPr>
        <w:t xml:space="preserve"> in </w:t>
      </w:r>
      <w:r w:rsidRPr="004A5660">
        <w:rPr>
          <w:rFonts w:ascii="Courier New" w:hAnsi="Courier New" w:cs="Courier New"/>
          <w:lang w:val="en-US"/>
        </w:rPr>
        <w:t>%IVCT_TS_HOME%\[ETCName]\[ETCName]\build\distributions\[ETCName]-X.Y.Z\lib\TC-X.Y.Z.jar</w:t>
      </w:r>
      <w:r w:rsidRPr="004A5660">
        <w:rPr>
          <w:lang w:val="en-US"/>
        </w:rPr>
        <w:t xml:space="preserve"> to change line</w:t>
      </w:r>
    </w:p>
    <w:p w:rsidR="00DE1CF5" w:rsidRPr="004A5660" w:rsidRDefault="0025746E" w:rsidP="00DE1CF5">
      <w:pPr>
        <w:ind w:left="360"/>
        <w:rPr>
          <w:lang w:val="en-US"/>
        </w:rPr>
      </w:pPr>
      <w:r w:rsidRPr="004A5660">
        <w:rPr>
          <w:lang w:val="en-US"/>
        </w:rPr>
        <w:t>From</w:t>
      </w:r>
    </w:p>
    <w:p w:rsidR="00DE1CF5" w:rsidRPr="004A5660" w:rsidRDefault="0025746E" w:rsidP="00DE1CF5">
      <w:pPr>
        <w:ind w:left="360"/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&lt;root level="WARN"&gt;</w:t>
      </w:r>
    </w:p>
    <w:p w:rsidR="00DE1CF5" w:rsidRPr="004A5660" w:rsidRDefault="0025746E" w:rsidP="00DE1CF5">
      <w:pPr>
        <w:ind w:left="360"/>
        <w:rPr>
          <w:lang w:val="en-US"/>
        </w:rPr>
      </w:pPr>
      <w:r w:rsidRPr="004A5660">
        <w:rPr>
          <w:lang w:val="en-US"/>
        </w:rPr>
        <w:t>To</w:t>
      </w:r>
    </w:p>
    <w:p w:rsidR="00DE1CF5" w:rsidRPr="004A5660" w:rsidRDefault="0025746E" w:rsidP="00DE1CF5">
      <w:pPr>
        <w:ind w:left="360"/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&lt;root level="INFO"&gt;</w:t>
      </w:r>
    </w:p>
    <w:p w:rsidR="00DE1CF5" w:rsidRPr="004A5660" w:rsidRDefault="00DE1CF5" w:rsidP="00C87E36">
      <w:pPr>
        <w:rPr>
          <w:lang w:val="en-US"/>
        </w:rPr>
      </w:pPr>
    </w:p>
    <w:p w:rsidR="00C87E36" w:rsidRPr="004A5660" w:rsidRDefault="0025746E" w:rsidP="00C87E36">
      <w:pPr>
        <w:rPr>
          <w:lang w:val="en-US"/>
        </w:rPr>
      </w:pPr>
      <w:r w:rsidRPr="004A5660">
        <w:rPr>
          <w:lang w:val="en-US"/>
        </w:rPr>
        <w:t>With that configuration, the different steps performed by an ETC are logged in the log window as follow:</w:t>
      </w:r>
    </w:p>
    <w:p w:rsidR="00C87E36" w:rsidRPr="004A5660" w:rsidRDefault="00847A69" w:rsidP="00C87E36">
      <w:pPr>
        <w:rPr>
          <w:lang w:val="en-US"/>
        </w:rPr>
      </w:pPr>
      <w:r w:rsidRPr="004A5660">
        <w:rPr>
          <w:noProof/>
        </w:rPr>
        <w:drawing>
          <wp:inline distT="0" distB="0" distL="0" distR="0">
            <wp:extent cx="6120130" cy="3455670"/>
            <wp:effectExtent l="0" t="0" r="0" b="0"/>
            <wp:docPr id="12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E36" w:rsidRPr="004A5660" w:rsidRDefault="0025746E" w:rsidP="00C87E36">
      <w:pPr>
        <w:pStyle w:val="Lgende"/>
        <w:rPr>
          <w:lang w:val="en-US"/>
        </w:rPr>
      </w:pPr>
      <w:bookmarkStart w:id="73" w:name="_Toc484537149"/>
      <w:r w:rsidRPr="004A5660">
        <w:rPr>
          <w:lang w:val="en-US"/>
        </w:rPr>
        <w:t xml:space="preserve">Figure 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Figure \* ARABIC </w:instrText>
      </w:r>
      <w:r w:rsidR="00CD250B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3</w:t>
      </w:r>
      <w:r w:rsidR="00CD250B" w:rsidRPr="004A5660">
        <w:rPr>
          <w:lang w:val="en-US"/>
        </w:rPr>
        <w:fldChar w:fldCharType="end"/>
      </w:r>
      <w:r w:rsidRPr="004A5660">
        <w:rPr>
          <w:lang w:val="en-US"/>
        </w:rPr>
        <w:t>: Log window</w:t>
      </w:r>
      <w:bookmarkEnd w:id="73"/>
    </w:p>
    <w:p w:rsidR="00C87E36" w:rsidRPr="004A5660" w:rsidRDefault="00C87E36" w:rsidP="00E44D1E">
      <w:pPr>
        <w:rPr>
          <w:lang w:val="en-US"/>
        </w:rPr>
      </w:pPr>
    </w:p>
    <w:p w:rsidR="008D077E" w:rsidRPr="004A5660" w:rsidRDefault="0025746E" w:rsidP="00E44D1E">
      <w:pPr>
        <w:rPr>
          <w:lang w:val="en-US"/>
        </w:rPr>
      </w:pPr>
      <w:r w:rsidRPr="004A5660">
        <w:rPr>
          <w:lang w:val="en-US"/>
        </w:rPr>
        <w:t xml:space="preserve">The same information is logged in the log file generated in </w:t>
      </w:r>
      <w:r w:rsidRPr="004A5660">
        <w:rPr>
          <w:rFonts w:ascii="Courier New" w:hAnsi="Courier New" w:cs="Courier New"/>
          <w:lang w:val="en-US"/>
        </w:rPr>
        <w:t>%IVCT_HOME%\LogSink\build\distributions\LogSink-X.Y.Z\logs\</w:t>
      </w:r>
      <w:r w:rsidR="002D2EF8" w:rsidRPr="004A5660">
        <w:rPr>
          <w:lang w:val="en-US"/>
        </w:rPr>
        <w:t>.</w:t>
      </w:r>
    </w:p>
    <w:p w:rsidR="00CE5CBA" w:rsidRPr="004A5660" w:rsidRDefault="00CE5CBA" w:rsidP="00E44D1E">
      <w:pPr>
        <w:rPr>
          <w:lang w:val="en-US"/>
        </w:rPr>
      </w:pPr>
    </w:p>
    <w:p w:rsidR="00E44D1E" w:rsidRPr="004A5660" w:rsidRDefault="00E44D1E" w:rsidP="00E44D1E">
      <w:pPr>
        <w:pStyle w:val="Titre3"/>
        <w:rPr>
          <w:lang w:val="en-US"/>
        </w:rPr>
      </w:pPr>
      <w:bookmarkStart w:id="74" w:name="_Toc437436886"/>
      <w:bookmarkStart w:id="75" w:name="_Toc450052112"/>
      <w:bookmarkStart w:id="76" w:name="_Ref480298046"/>
      <w:bookmarkStart w:id="77" w:name="_Toc484537096"/>
      <w:r w:rsidRPr="004A5660">
        <w:rPr>
          <w:lang w:val="en-US"/>
        </w:rPr>
        <w:t>Language configuration</w:t>
      </w:r>
      <w:bookmarkEnd w:id="74"/>
      <w:bookmarkEnd w:id="75"/>
      <w:bookmarkEnd w:id="76"/>
      <w:bookmarkEnd w:id="77"/>
    </w:p>
    <w:p w:rsidR="00170678" w:rsidRPr="004A5660" w:rsidRDefault="00170678" w:rsidP="00170678">
      <w:pPr>
        <w:rPr>
          <w:lang w:val="en-US"/>
        </w:rPr>
      </w:pPr>
      <w:r w:rsidRPr="004A5660">
        <w:rPr>
          <w:lang w:val="en-US"/>
        </w:rPr>
        <w:t xml:space="preserve">Change the value of </w:t>
      </w:r>
      <w:r w:rsidR="0025746E" w:rsidRPr="004A5660">
        <w:rPr>
          <w:rFonts w:ascii="Courier New" w:hAnsi="Courier New" w:cs="Courier New"/>
          <w:lang w:val="en-US"/>
        </w:rPr>
        <w:t>JAVA_OPTS</w:t>
      </w:r>
      <w:r w:rsidR="0006127C">
        <w:rPr>
          <w:lang w:val="en-US"/>
        </w:rPr>
        <w:t xml:space="preserve"> in IVCT (file </w:t>
      </w:r>
      <w:r w:rsidR="00CA07FC">
        <w:rPr>
          <w:rFonts w:ascii="Courier New" w:hAnsi="Courier New" w:cs="Courier New"/>
          <w:lang w:val="en-US"/>
        </w:rPr>
        <w:t>%IVCT_HOME%</w:t>
      </w:r>
      <w:r w:rsidRPr="004A5660">
        <w:rPr>
          <w:rFonts w:ascii="Courier New" w:hAnsi="Courier New" w:cs="Courier New"/>
          <w:lang w:val="en-US"/>
        </w:rPr>
        <w:t>\UI\build\distributions\UI-</w:t>
      </w:r>
      <w:r w:rsidR="00F06010" w:rsidRPr="004A5660">
        <w:rPr>
          <w:rFonts w:ascii="Courier New" w:hAnsi="Courier New" w:cs="Courier New"/>
          <w:lang w:val="en-US"/>
        </w:rPr>
        <w:t>X</w:t>
      </w:r>
      <w:r w:rsidRPr="004A5660">
        <w:rPr>
          <w:rFonts w:ascii="Courier New" w:hAnsi="Courier New" w:cs="Courier New"/>
          <w:lang w:val="en-US"/>
        </w:rPr>
        <w:t>.</w:t>
      </w:r>
      <w:r w:rsidR="00F06010" w:rsidRPr="004A5660">
        <w:rPr>
          <w:rFonts w:ascii="Courier New" w:hAnsi="Courier New" w:cs="Courier New"/>
          <w:lang w:val="en-US"/>
        </w:rPr>
        <w:t>Y</w:t>
      </w:r>
      <w:r w:rsidR="0025746E" w:rsidRPr="004A5660">
        <w:rPr>
          <w:rFonts w:ascii="Courier New" w:hAnsi="Courier New" w:cs="Courier New"/>
          <w:lang w:val="en-US"/>
        </w:rPr>
        <w:t>.Z\bin\UI.bat</w:t>
      </w:r>
      <w:r w:rsidR="0025746E" w:rsidRPr="004A5660">
        <w:rPr>
          <w:lang w:val="en-US"/>
        </w:rPr>
        <w:t>):</w:t>
      </w:r>
    </w:p>
    <w:p w:rsidR="00D66AE1" w:rsidRPr="004A5660" w:rsidRDefault="0025746E" w:rsidP="00F221B1">
      <w:pPr>
        <w:pStyle w:val="Paragraphedeliste"/>
        <w:numPr>
          <w:ilvl w:val="0"/>
          <w:numId w:val="38"/>
        </w:numPr>
        <w:rPr>
          <w:lang w:val="en-US"/>
        </w:rPr>
      </w:pPr>
      <w:r w:rsidRPr="004A5660">
        <w:rPr>
          <w:lang w:val="en-US"/>
        </w:rPr>
        <w:t xml:space="preserve">English: </w:t>
      </w:r>
      <w:r w:rsidRPr="004A5660">
        <w:rPr>
          <w:rFonts w:ascii="Courier New" w:hAnsi="Courier New" w:cs="Courier New"/>
          <w:lang w:val="en-US"/>
        </w:rPr>
        <w:t>set JAVA_OPTS=-Duser.country=US -Duser.language=EN</w:t>
      </w:r>
    </w:p>
    <w:p w:rsidR="00D66AE1" w:rsidRPr="004A5660" w:rsidRDefault="0025746E" w:rsidP="00F221B1">
      <w:pPr>
        <w:pStyle w:val="Paragraphedeliste"/>
        <w:numPr>
          <w:ilvl w:val="0"/>
          <w:numId w:val="38"/>
        </w:numPr>
        <w:rPr>
          <w:lang w:val="en-US"/>
        </w:rPr>
      </w:pPr>
      <w:r w:rsidRPr="004A5660">
        <w:rPr>
          <w:lang w:val="en-US"/>
        </w:rPr>
        <w:t xml:space="preserve">French: </w:t>
      </w:r>
      <w:r w:rsidRPr="004A5660">
        <w:rPr>
          <w:rFonts w:ascii="Courier New" w:hAnsi="Courier New" w:cs="Courier New"/>
          <w:lang w:val="en-US"/>
        </w:rPr>
        <w:t>set JAVA_OPTS=-Duser.country=FR -Duser.language=FR</w:t>
      </w:r>
    </w:p>
    <w:p w:rsidR="00E44D1E" w:rsidRPr="004A5660" w:rsidRDefault="00E44D1E" w:rsidP="006961FF">
      <w:pPr>
        <w:rPr>
          <w:lang w:val="en-US"/>
        </w:rPr>
      </w:pPr>
    </w:p>
    <w:p w:rsidR="002728C4" w:rsidRPr="004A5660" w:rsidRDefault="0025746E" w:rsidP="00BA0FD8">
      <w:pPr>
        <w:pStyle w:val="Titre2"/>
        <w:rPr>
          <w:lang w:val="en-US"/>
        </w:rPr>
      </w:pPr>
      <w:bookmarkStart w:id="78" w:name="_Toc484537097"/>
      <w:r w:rsidRPr="004A5660">
        <w:rPr>
          <w:lang w:val="en-US"/>
        </w:rPr>
        <w:t>ETC configuration</w:t>
      </w:r>
      <w:bookmarkEnd w:id="78"/>
    </w:p>
    <w:p w:rsidR="002728C4" w:rsidRPr="004A5660" w:rsidRDefault="0025746E" w:rsidP="00385C2A">
      <w:pPr>
        <w:pStyle w:val="Titre3"/>
        <w:rPr>
          <w:lang w:val="en-US"/>
        </w:rPr>
      </w:pPr>
      <w:bookmarkStart w:id="79" w:name="_Toc480305801"/>
      <w:bookmarkStart w:id="80" w:name="_Toc480305802"/>
      <w:bookmarkStart w:id="81" w:name="_Toc480305803"/>
      <w:bookmarkStart w:id="82" w:name="_Toc484537098"/>
      <w:bookmarkEnd w:id="79"/>
      <w:bookmarkEnd w:id="80"/>
      <w:bookmarkEnd w:id="81"/>
      <w:r w:rsidRPr="004A5660">
        <w:rPr>
          <w:lang w:val="en-US"/>
        </w:rPr>
        <w:t>CS Verification ETC</w:t>
      </w:r>
      <w:bookmarkEnd w:id="82"/>
    </w:p>
    <w:p w:rsidR="00F6167D" w:rsidRPr="004A5660" w:rsidRDefault="0025746E" w:rsidP="00F6167D">
      <w:pPr>
        <w:rPr>
          <w:lang w:val="en-US"/>
        </w:rPr>
      </w:pPr>
      <w:r w:rsidRPr="004A5660">
        <w:rPr>
          <w:lang w:val="en-US"/>
        </w:rPr>
        <w:t xml:space="preserve">Modify paths and values inside </w:t>
      </w:r>
      <w:r w:rsidRPr="004A5660">
        <w:rPr>
          <w:rFonts w:ascii="Courier New" w:hAnsi="Courier New" w:cs="Courier New"/>
          <w:lang w:val="en-US"/>
        </w:rPr>
        <w:t>%IVCT_CONF%\</w:t>
      </w:r>
      <w:r w:rsidR="00CD723F" w:rsidRPr="00CD723F">
        <w:rPr>
          <w:rFonts w:ascii="Courier New" w:hAnsi="Courier New" w:cs="Courier New"/>
          <w:lang w:val="en-US"/>
        </w:rPr>
        <w:t>IVCTsut</w:t>
      </w:r>
      <w:r w:rsidR="00CD723F">
        <w:rPr>
          <w:rFonts w:ascii="Courier New" w:hAnsi="Courier New" w:cs="Courier New"/>
          <w:lang w:val="en-US"/>
        </w:rPr>
        <w:t>\[SuTName]</w:t>
      </w:r>
      <w:r w:rsidRPr="004A5660">
        <w:rPr>
          <w:rFonts w:ascii="Courier New" w:hAnsi="Courier New" w:cs="Courier New"/>
          <w:lang w:val="en-US"/>
        </w:rPr>
        <w:t>\CS_Verification\TcParam.json</w:t>
      </w:r>
      <w:r w:rsidRPr="004A5660">
        <w:rPr>
          <w:lang w:val="en-US"/>
        </w:rPr>
        <w:t xml:space="preserve"> to set the cor</w:t>
      </w:r>
      <w:r w:rsidR="00CC02FF">
        <w:rPr>
          <w:lang w:val="en-US"/>
        </w:rPr>
        <w:t>rect configuration for that</w:t>
      </w:r>
      <w:r w:rsidRPr="004A5660">
        <w:rPr>
          <w:lang w:val="en-US"/>
        </w:rPr>
        <w:t xml:space="preserve"> ETC (see §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_Ref480300195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3.1.1</w:t>
      </w:r>
      <w:r w:rsidR="00CD250B" w:rsidRPr="004A5660">
        <w:rPr>
          <w:lang w:val="en-US"/>
        </w:rPr>
        <w:fldChar w:fldCharType="end"/>
      </w:r>
      <w:r w:rsidR="0023031B" w:rsidRPr="004A5660">
        <w:rPr>
          <w:lang w:val="en-US"/>
        </w:rPr>
        <w:t>)</w:t>
      </w:r>
      <w:r w:rsidR="00A1418D" w:rsidRPr="004A5660">
        <w:rPr>
          <w:lang w:val="en-US"/>
        </w:rPr>
        <w:t>.</w:t>
      </w:r>
    </w:p>
    <w:p w:rsidR="00313218" w:rsidRPr="004A5660" w:rsidRDefault="00A1418D" w:rsidP="00F6167D">
      <w:pPr>
        <w:rPr>
          <w:lang w:val="en-US"/>
        </w:rPr>
      </w:pPr>
      <w:r w:rsidRPr="004A5660">
        <w:rPr>
          <w:lang w:val="en-US"/>
        </w:rPr>
        <w:lastRenderedPageBreak/>
        <w:t>If required, c</w:t>
      </w:r>
      <w:r w:rsidR="00505603" w:rsidRPr="004A5660">
        <w:rPr>
          <w:lang w:val="en-US"/>
        </w:rPr>
        <w:t>opy FOM and</w:t>
      </w:r>
      <w:r w:rsidR="005861A7" w:rsidRPr="004A5660">
        <w:rPr>
          <w:lang w:val="en-US"/>
        </w:rPr>
        <w:t xml:space="preserve"> SOM files in </w:t>
      </w:r>
      <w:r w:rsidR="0025746E" w:rsidRPr="004A5660">
        <w:rPr>
          <w:lang w:val="en-US"/>
        </w:rPr>
        <w:t xml:space="preserve">the directories as specified in </w:t>
      </w:r>
      <w:r w:rsidR="0025746E" w:rsidRPr="004A5660">
        <w:rPr>
          <w:rFonts w:ascii="Courier New" w:hAnsi="Courier New" w:cs="Courier New"/>
          <w:lang w:val="en-US"/>
        </w:rPr>
        <w:t>TcParam.json</w:t>
      </w:r>
      <w:r w:rsidR="0025746E" w:rsidRPr="004A5660">
        <w:rPr>
          <w:lang w:val="en-US"/>
        </w:rPr>
        <w:t>.</w:t>
      </w:r>
    </w:p>
    <w:p w:rsidR="00F6167D" w:rsidRPr="004A5660" w:rsidRDefault="00F6167D" w:rsidP="002728C4">
      <w:pPr>
        <w:rPr>
          <w:lang w:val="en-US"/>
        </w:rPr>
      </w:pPr>
    </w:p>
    <w:p w:rsidR="002728C4" w:rsidRPr="004A5660" w:rsidRDefault="0025746E" w:rsidP="00385C2A">
      <w:pPr>
        <w:pStyle w:val="Titre3"/>
        <w:rPr>
          <w:lang w:val="en-US"/>
        </w:rPr>
      </w:pPr>
      <w:bookmarkStart w:id="83" w:name="_Toc484537099"/>
      <w:r w:rsidRPr="004A5660">
        <w:rPr>
          <w:lang w:val="en-US"/>
        </w:rPr>
        <w:t>HLA Declaration Management ETC</w:t>
      </w:r>
      <w:bookmarkEnd w:id="83"/>
    </w:p>
    <w:p w:rsidR="00B4215B" w:rsidRPr="004A5660" w:rsidRDefault="0025746E" w:rsidP="00B4215B">
      <w:pPr>
        <w:rPr>
          <w:lang w:val="en-US"/>
        </w:rPr>
      </w:pPr>
      <w:r w:rsidRPr="004A5660">
        <w:rPr>
          <w:lang w:val="en-US"/>
        </w:rPr>
        <w:t xml:space="preserve">Modify paths and values inside </w:t>
      </w:r>
      <w:r w:rsidRPr="004A5660">
        <w:rPr>
          <w:rFonts w:ascii="Courier New" w:hAnsi="Courier New" w:cs="Courier New"/>
          <w:lang w:val="en-US"/>
        </w:rPr>
        <w:t>%IVCT_CONF%\</w:t>
      </w:r>
      <w:r w:rsidR="00CD723F" w:rsidRPr="00CD723F">
        <w:rPr>
          <w:rFonts w:ascii="Courier New" w:hAnsi="Courier New" w:cs="Courier New"/>
          <w:lang w:val="en-US"/>
        </w:rPr>
        <w:t>IVCTsut</w:t>
      </w:r>
      <w:r w:rsidR="00CD723F">
        <w:rPr>
          <w:rFonts w:ascii="Courier New" w:hAnsi="Courier New" w:cs="Courier New"/>
          <w:lang w:val="en-US"/>
        </w:rPr>
        <w:t>\[SuTName]</w:t>
      </w:r>
      <w:r w:rsidRPr="004A5660">
        <w:rPr>
          <w:rFonts w:ascii="Courier New" w:hAnsi="Courier New" w:cs="Courier New"/>
          <w:lang w:val="en-US"/>
        </w:rPr>
        <w:t>\TS_HLA_Declaration\TcParam.json</w:t>
      </w:r>
      <w:r w:rsidRPr="004A5660">
        <w:rPr>
          <w:lang w:val="en-US"/>
        </w:rPr>
        <w:t xml:space="preserve"> file to set the correct configuration for th</w:t>
      </w:r>
      <w:r w:rsidR="00CC02FF">
        <w:rPr>
          <w:lang w:val="en-US"/>
        </w:rPr>
        <w:t>at</w:t>
      </w:r>
      <w:r w:rsidRPr="004A5660">
        <w:rPr>
          <w:lang w:val="en-US"/>
        </w:rPr>
        <w:t xml:space="preserve"> ETC (see §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_Ref480302149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3.1.2</w:t>
      </w:r>
      <w:r w:rsidR="00CD250B" w:rsidRPr="004A5660">
        <w:rPr>
          <w:lang w:val="en-US"/>
        </w:rPr>
        <w:fldChar w:fldCharType="end"/>
      </w:r>
      <w:r w:rsidR="00B4215B" w:rsidRPr="004A5660">
        <w:rPr>
          <w:lang w:val="en-US"/>
        </w:rPr>
        <w:t>).</w:t>
      </w:r>
    </w:p>
    <w:p w:rsidR="003B130B" w:rsidRPr="004A5660" w:rsidRDefault="00B4215B" w:rsidP="003B130B">
      <w:pPr>
        <w:rPr>
          <w:lang w:val="en-US"/>
        </w:rPr>
      </w:pPr>
      <w:r w:rsidRPr="004A5660">
        <w:rPr>
          <w:lang w:val="en-US"/>
        </w:rPr>
        <w:t xml:space="preserve">If required, copy FOM and SOM files in the suitable </w:t>
      </w:r>
      <w:r w:rsidR="0025746E" w:rsidRPr="004A5660">
        <w:rPr>
          <w:lang w:val="en-US"/>
        </w:rPr>
        <w:t xml:space="preserve">directories as specified in </w:t>
      </w:r>
      <w:r w:rsidR="0025746E" w:rsidRPr="004A5660">
        <w:rPr>
          <w:rFonts w:ascii="Courier New" w:hAnsi="Courier New" w:cs="Courier New"/>
          <w:lang w:val="en-US"/>
        </w:rPr>
        <w:t>TcParam.json</w:t>
      </w:r>
      <w:r w:rsidR="0025746E" w:rsidRPr="004A5660">
        <w:rPr>
          <w:lang w:val="en-US"/>
        </w:rPr>
        <w:t xml:space="preserve"> file.</w:t>
      </w:r>
    </w:p>
    <w:p w:rsidR="002728C4" w:rsidRPr="004A5660" w:rsidRDefault="002728C4" w:rsidP="002728C4">
      <w:pPr>
        <w:rPr>
          <w:lang w:val="en-US"/>
        </w:rPr>
      </w:pPr>
    </w:p>
    <w:p w:rsidR="002728C4" w:rsidRPr="004A5660" w:rsidRDefault="0025746E" w:rsidP="00385C2A">
      <w:pPr>
        <w:pStyle w:val="Titre3"/>
        <w:rPr>
          <w:lang w:val="en-US"/>
        </w:rPr>
      </w:pPr>
      <w:bookmarkStart w:id="84" w:name="_Toc484537100"/>
      <w:r w:rsidRPr="004A5660">
        <w:rPr>
          <w:lang w:val="en-US"/>
        </w:rPr>
        <w:t>HLA Object Management ETC</w:t>
      </w:r>
      <w:bookmarkEnd w:id="84"/>
    </w:p>
    <w:p w:rsidR="00F9082A" w:rsidRPr="004A5660" w:rsidRDefault="0025746E" w:rsidP="00F9082A">
      <w:pPr>
        <w:rPr>
          <w:lang w:val="en-US"/>
        </w:rPr>
      </w:pPr>
      <w:r w:rsidRPr="004A5660">
        <w:rPr>
          <w:lang w:val="en-US"/>
        </w:rPr>
        <w:t xml:space="preserve">Modify </w:t>
      </w:r>
      <w:r w:rsidR="00CC02FF" w:rsidRPr="004A5660">
        <w:rPr>
          <w:lang w:val="en-US"/>
        </w:rPr>
        <w:t xml:space="preserve">paths and values </w:t>
      </w:r>
      <w:r w:rsidRPr="004A5660">
        <w:rPr>
          <w:lang w:val="en-US"/>
        </w:rPr>
        <w:t xml:space="preserve">inside </w:t>
      </w:r>
      <w:r w:rsidRPr="004A5660">
        <w:rPr>
          <w:rFonts w:ascii="Courier New" w:hAnsi="Courier New" w:cs="Courier New"/>
          <w:lang w:val="en-US"/>
        </w:rPr>
        <w:t>%IVCT_CONF%\</w:t>
      </w:r>
      <w:r w:rsidR="00CD723F" w:rsidRPr="00CD723F">
        <w:rPr>
          <w:rFonts w:ascii="Courier New" w:hAnsi="Courier New" w:cs="Courier New"/>
          <w:lang w:val="en-US"/>
        </w:rPr>
        <w:t>IVCTsut</w:t>
      </w:r>
      <w:r w:rsidR="00CD723F">
        <w:rPr>
          <w:rFonts w:ascii="Courier New" w:hAnsi="Courier New" w:cs="Courier New"/>
          <w:lang w:val="en-US"/>
        </w:rPr>
        <w:t>\[SuTName]</w:t>
      </w:r>
      <w:r w:rsidRPr="004A5660">
        <w:rPr>
          <w:rFonts w:ascii="Courier New" w:hAnsi="Courier New" w:cs="Courier New"/>
          <w:lang w:val="en-US"/>
        </w:rPr>
        <w:t>\TS_HLA_Object\TcParam.json</w:t>
      </w:r>
      <w:r w:rsidRPr="004A5660">
        <w:rPr>
          <w:lang w:val="en-US"/>
        </w:rPr>
        <w:t xml:space="preserve"> file to set t</w:t>
      </w:r>
      <w:r w:rsidR="00CC02FF">
        <w:rPr>
          <w:lang w:val="en-US"/>
        </w:rPr>
        <w:t>he correct configuration for that</w:t>
      </w:r>
      <w:r w:rsidRPr="004A5660">
        <w:rPr>
          <w:lang w:val="en-US"/>
        </w:rPr>
        <w:t xml:space="preserve"> ETC (see §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_Ref480302158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3.1.3</w:t>
      </w:r>
      <w:r w:rsidR="00CD250B" w:rsidRPr="004A5660">
        <w:rPr>
          <w:lang w:val="en-US"/>
        </w:rPr>
        <w:fldChar w:fldCharType="end"/>
      </w:r>
      <w:r w:rsidR="00F9082A" w:rsidRPr="004A5660">
        <w:rPr>
          <w:lang w:val="en-US"/>
        </w:rPr>
        <w:t>).</w:t>
      </w:r>
    </w:p>
    <w:p w:rsidR="00224260" w:rsidRPr="004A5660" w:rsidRDefault="00F9082A" w:rsidP="00224260">
      <w:pPr>
        <w:rPr>
          <w:lang w:val="en-US"/>
        </w:rPr>
      </w:pPr>
      <w:r w:rsidRPr="004A5660">
        <w:rPr>
          <w:lang w:val="en-US"/>
        </w:rPr>
        <w:t xml:space="preserve">If required, copy FOM and SOM files in the suitable directories as specified in </w:t>
      </w:r>
      <w:r w:rsidR="0025746E" w:rsidRPr="004A5660">
        <w:rPr>
          <w:rFonts w:ascii="Courier New" w:hAnsi="Courier New" w:cs="Courier New"/>
          <w:lang w:val="en-US"/>
        </w:rPr>
        <w:t>TcParam.json</w:t>
      </w:r>
      <w:r w:rsidR="0025746E" w:rsidRPr="004A5660">
        <w:rPr>
          <w:lang w:val="en-US"/>
        </w:rPr>
        <w:t xml:space="preserve"> file.</w:t>
      </w:r>
    </w:p>
    <w:p w:rsidR="002728C4" w:rsidRPr="004A5660" w:rsidRDefault="002728C4" w:rsidP="002728C4">
      <w:pPr>
        <w:rPr>
          <w:lang w:val="en-US"/>
        </w:rPr>
      </w:pPr>
    </w:p>
    <w:p w:rsidR="002728C4" w:rsidRPr="004A5660" w:rsidRDefault="0025746E" w:rsidP="00385C2A">
      <w:pPr>
        <w:pStyle w:val="Titre3"/>
        <w:rPr>
          <w:lang w:val="en-US"/>
        </w:rPr>
      </w:pPr>
      <w:bookmarkStart w:id="85" w:name="_Toc484537101"/>
      <w:r w:rsidRPr="004A5660">
        <w:rPr>
          <w:lang w:val="en-US"/>
        </w:rPr>
        <w:t>HLA Services Verification ETC</w:t>
      </w:r>
      <w:bookmarkEnd w:id="85"/>
    </w:p>
    <w:p w:rsidR="00F9082A" w:rsidRPr="004A5660" w:rsidRDefault="0025746E" w:rsidP="00F9082A">
      <w:pPr>
        <w:rPr>
          <w:lang w:val="en-US"/>
        </w:rPr>
      </w:pPr>
      <w:r w:rsidRPr="004A5660">
        <w:rPr>
          <w:lang w:val="en-US"/>
        </w:rPr>
        <w:t xml:space="preserve">Modify </w:t>
      </w:r>
      <w:r w:rsidR="00A8289B" w:rsidRPr="004A5660">
        <w:rPr>
          <w:lang w:val="en-US"/>
        </w:rPr>
        <w:t xml:space="preserve">paths and values </w:t>
      </w:r>
      <w:r w:rsidRPr="004A5660">
        <w:rPr>
          <w:lang w:val="en-US"/>
        </w:rPr>
        <w:t xml:space="preserve">inside </w:t>
      </w:r>
      <w:r w:rsidRPr="004A5660">
        <w:rPr>
          <w:rFonts w:ascii="Courier New" w:hAnsi="Courier New" w:cs="Courier New"/>
          <w:lang w:val="en-US"/>
        </w:rPr>
        <w:t>%IVCT_CONF%\</w:t>
      </w:r>
      <w:r w:rsidR="00CD723F" w:rsidRPr="00CD723F">
        <w:rPr>
          <w:rFonts w:ascii="Courier New" w:hAnsi="Courier New" w:cs="Courier New"/>
          <w:lang w:val="en-US"/>
        </w:rPr>
        <w:t>IVCTsut</w:t>
      </w:r>
      <w:r w:rsidR="00CD723F">
        <w:rPr>
          <w:rFonts w:ascii="Courier New" w:hAnsi="Courier New" w:cs="Courier New"/>
          <w:lang w:val="en-US"/>
        </w:rPr>
        <w:t>\[SuTName]</w:t>
      </w:r>
      <w:r w:rsidRPr="004A5660">
        <w:rPr>
          <w:rFonts w:ascii="Courier New" w:hAnsi="Courier New" w:cs="Courier New"/>
          <w:lang w:val="en-US"/>
        </w:rPr>
        <w:t>\TS_HLA_Services\TcParam.json</w:t>
      </w:r>
      <w:r w:rsidRPr="004A5660">
        <w:rPr>
          <w:lang w:val="en-US"/>
        </w:rPr>
        <w:t xml:space="preserve"> file to set t</w:t>
      </w:r>
      <w:r w:rsidR="00A8289B">
        <w:rPr>
          <w:lang w:val="en-US"/>
        </w:rPr>
        <w:t>he correct configuration for that</w:t>
      </w:r>
      <w:r w:rsidRPr="004A5660">
        <w:rPr>
          <w:lang w:val="en-US"/>
        </w:rPr>
        <w:t xml:space="preserve"> ETC (see §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_Ref480302166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3.1.4</w:t>
      </w:r>
      <w:r w:rsidR="00CD250B" w:rsidRPr="004A5660">
        <w:rPr>
          <w:lang w:val="en-US"/>
        </w:rPr>
        <w:fldChar w:fldCharType="end"/>
      </w:r>
      <w:r w:rsidR="00F9082A" w:rsidRPr="004A5660">
        <w:rPr>
          <w:lang w:val="en-US"/>
        </w:rPr>
        <w:t>).</w:t>
      </w:r>
    </w:p>
    <w:p w:rsidR="00355559" w:rsidRPr="004A5660" w:rsidRDefault="00F9082A" w:rsidP="00355559">
      <w:pPr>
        <w:rPr>
          <w:lang w:val="en-US"/>
        </w:rPr>
      </w:pPr>
      <w:r w:rsidRPr="004A5660">
        <w:rPr>
          <w:lang w:val="en-US"/>
        </w:rPr>
        <w:t xml:space="preserve">If required, copy FOM and SOM files in the suitable directories as specified in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file.</w:t>
      </w:r>
    </w:p>
    <w:p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:rsidR="002728C4" w:rsidRDefault="0025746E" w:rsidP="002728C4">
      <w:pPr>
        <w:pStyle w:val="Titre1"/>
        <w:rPr>
          <w:lang w:val="en-US"/>
        </w:rPr>
      </w:pPr>
      <w:bookmarkStart w:id="86" w:name="_Toc484537102"/>
      <w:r w:rsidRPr="005F316C">
        <w:rPr>
          <w:lang w:val="en-US"/>
        </w:rPr>
        <w:lastRenderedPageBreak/>
        <w:t>Usage</w:t>
      </w:r>
      <w:bookmarkEnd w:id="86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717091" w:rsidRPr="00903E65" w:rsidTr="004D7CE8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717091" w:rsidRPr="004A5660" w:rsidRDefault="00717091" w:rsidP="004D7CE8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3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717091" w:rsidRPr="004A5660" w:rsidRDefault="00717091" w:rsidP="004D7CE8">
            <w:pPr>
              <w:rPr>
                <w:lang w:val="en-US"/>
              </w:rPr>
            </w:pPr>
            <w:r>
              <w:rPr>
                <w:lang w:val="en-US"/>
              </w:rPr>
              <w:t xml:space="preserve">In order for ETC FRA to works properly, </w:t>
            </w:r>
            <w:r w:rsidRPr="00717091">
              <w:rPr>
                <w:b/>
                <w:u w:val="single"/>
                <w:lang w:val="en-US"/>
              </w:rPr>
              <w:t>they must be started before launching SuT</w:t>
            </w:r>
            <w:r w:rsidRPr="004A5660">
              <w:rPr>
                <w:lang w:val="en-US"/>
              </w:rPr>
              <w:t>.</w:t>
            </w:r>
          </w:p>
        </w:tc>
      </w:tr>
    </w:tbl>
    <w:p w:rsidR="00717091" w:rsidRPr="00717091" w:rsidRDefault="00717091" w:rsidP="00717091">
      <w:pPr>
        <w:rPr>
          <w:lang w:val="en-US"/>
        </w:rPr>
      </w:pPr>
    </w:p>
    <w:p w:rsidR="00560F01" w:rsidRPr="004A5660" w:rsidRDefault="00265ABB" w:rsidP="00560F01">
      <w:pPr>
        <w:pStyle w:val="Titre2"/>
        <w:rPr>
          <w:lang w:val="en-US"/>
        </w:rPr>
      </w:pPr>
      <w:bookmarkStart w:id="87" w:name="_Toc484537103"/>
      <w:r w:rsidRPr="004A5660">
        <w:rPr>
          <w:lang w:val="en-US"/>
        </w:rPr>
        <w:t>G</w:t>
      </w:r>
      <w:r w:rsidR="00560F01" w:rsidRPr="004A5660">
        <w:rPr>
          <w:lang w:val="en-US"/>
        </w:rPr>
        <w:t>eneral</w:t>
      </w:r>
      <w:r w:rsidR="0025746E" w:rsidRPr="004A5660">
        <w:rPr>
          <w:lang w:val="en-US"/>
        </w:rPr>
        <w:t xml:space="preserve"> instructions to launch ETC</w:t>
      </w:r>
      <w:bookmarkEnd w:id="87"/>
    </w:p>
    <w:p w:rsidR="00BB6172" w:rsidRPr="004A5660" w:rsidRDefault="0025746E" w:rsidP="00BB6172">
      <w:pPr>
        <w:rPr>
          <w:lang w:val="en-US"/>
        </w:rPr>
      </w:pPr>
      <w:r w:rsidRPr="004A5660">
        <w:rPr>
          <w:lang w:val="en-US"/>
        </w:rPr>
        <w:t xml:space="preserve">An ETC FRA execution is started by launching </w:t>
      </w:r>
      <w:r w:rsidR="00CA07FC">
        <w:rPr>
          <w:rFonts w:ascii="Courier New" w:hAnsi="Courier New" w:cs="Courier New"/>
          <w:lang w:val="en-US"/>
        </w:rPr>
        <w:t>%IVCT_HOME%</w:t>
      </w:r>
      <w:r w:rsidRPr="004A5660">
        <w:rPr>
          <w:rFonts w:ascii="Courier New" w:hAnsi="Courier New" w:cs="Courier New"/>
          <w:lang w:val="en-US"/>
        </w:rPr>
        <w:t>\UI\build\distributions\UI-X.Y.Z\bin\UI.bat</w:t>
      </w:r>
      <w:r w:rsidRPr="004A5660">
        <w:rPr>
          <w:lang w:val="en-US"/>
        </w:rPr>
        <w:t xml:space="preserve"> scri</w:t>
      </w:r>
      <w:r w:rsidR="009C10EF">
        <w:rPr>
          <w:lang w:val="en-US"/>
        </w:rPr>
        <w:t>pt, which then allows to enter t</w:t>
      </w:r>
      <w:r w:rsidRPr="004A5660">
        <w:rPr>
          <w:lang w:val="en-US"/>
        </w:rPr>
        <w:t>est case execution commands (according to its configuration) in the command line tool.</w:t>
      </w:r>
    </w:p>
    <w:p w:rsidR="00BB6172" w:rsidRPr="004A5660" w:rsidRDefault="00BB6172" w:rsidP="00BB6172">
      <w:pPr>
        <w:rPr>
          <w:lang w:val="en-US"/>
        </w:rPr>
      </w:pPr>
    </w:p>
    <w:p w:rsidR="00BB6172" w:rsidRPr="004A5660" w:rsidRDefault="0025746E" w:rsidP="00BB6172">
      <w:pPr>
        <w:rPr>
          <w:lang w:val="en-US"/>
        </w:rPr>
      </w:pPr>
      <w:r w:rsidRPr="004A5660">
        <w:rPr>
          <w:lang w:val="en-US"/>
        </w:rPr>
        <w:t>For example:</w:t>
      </w:r>
    </w:p>
    <w:p w:rsidR="00BB6172" w:rsidRPr="004A5660" w:rsidRDefault="0025746E" w:rsidP="00BB6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:rsidR="00BB6172" w:rsidRPr="004A5660" w:rsidRDefault="0025746E" w:rsidP="00BB6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TS_CS_Verification</w:t>
      </w:r>
    </w:p>
    <w:p w:rsidR="00BB6172" w:rsidRPr="004A5660" w:rsidRDefault="0025746E" w:rsidP="00BB6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TS_CS_Verification</w:t>
      </w:r>
    </w:p>
    <w:p w:rsidR="00BB6172" w:rsidRPr="004A5660" w:rsidRDefault="00BB6172" w:rsidP="00BB6172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BB6172" w:rsidRPr="00903E65" w:rsidTr="00103032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:rsidR="00BB6172" w:rsidRPr="004A5660" w:rsidRDefault="00847A69" w:rsidP="0010303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bCs/>
                <w:noProof/>
              </w:rPr>
              <w:drawing>
                <wp:inline distT="0" distB="0" distL="0" distR="0">
                  <wp:extent cx="223200" cy="223200"/>
                  <wp:effectExtent l="0" t="0" r="0" b="0"/>
                  <wp:docPr id="22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:rsidR="00BB6172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Reminder of the main IVCT </w:t>
            </w:r>
            <w:r w:rsidR="009C10EF">
              <w:rPr>
                <w:lang w:val="en-US"/>
              </w:rPr>
              <w:t>commands</w:t>
            </w:r>
            <w:r w:rsidRPr="004A5660">
              <w:rPr>
                <w:lang w:val="en-US"/>
              </w:rPr>
              <w:t>:</w:t>
            </w:r>
          </w:p>
          <w:p w:rsidR="00BB6172" w:rsidRPr="004A5660" w:rsidRDefault="0025746E" w:rsidP="00103032">
            <w:pPr>
              <w:pStyle w:val="Paragraphedeliste"/>
              <w:numPr>
                <w:ilvl w:val="0"/>
                <w:numId w:val="43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ssut</w:t>
            </w:r>
            <w:r w:rsidRPr="004A5660">
              <w:rPr>
                <w:lang w:val="en-US"/>
              </w:rPr>
              <w:t xml:space="preserve"> (</w:t>
            </w:r>
            <w:r w:rsidRPr="004A5660">
              <w:rPr>
                <w:rFonts w:ascii="Courier New" w:hAnsi="Courier New" w:cs="Courier New"/>
                <w:lang w:val="en-US"/>
              </w:rPr>
              <w:t>setSUT</w:t>
            </w:r>
            <w:r w:rsidRPr="004A5660">
              <w:rPr>
                <w:lang w:val="en-US"/>
              </w:rPr>
              <w:t xml:space="preserve">): Specifies the name of the </w:t>
            </w:r>
            <w:r w:rsidR="005E2C1F">
              <w:rPr>
                <w:lang w:val="en-US"/>
              </w:rPr>
              <w:t>SuT</w:t>
            </w:r>
            <w:r w:rsidRPr="004A5660">
              <w:rPr>
                <w:lang w:val="en-US"/>
              </w:rPr>
              <w:t xml:space="preserve"> (matching a </w:t>
            </w:r>
            <w:r w:rsidR="006F7DA2">
              <w:rPr>
                <w:lang w:val="en-US"/>
              </w:rPr>
              <w:t>subfolder</w:t>
            </w:r>
            <w:r w:rsidRPr="004A5660">
              <w:rPr>
                <w:lang w:val="en-US"/>
              </w:rPr>
              <w:t xml:space="preserve"> in the </w:t>
            </w:r>
            <w:r w:rsidRPr="004A5660">
              <w:rPr>
                <w:rFonts w:ascii="Courier New" w:hAnsi="Courier New" w:cs="Courier New"/>
                <w:lang w:val="en-US"/>
              </w:rPr>
              <w:t>&lt;sutDir&gt;</w:t>
            </w:r>
            <w:r w:rsidRPr="004A5660">
              <w:rPr>
                <w:lang w:val="en-US"/>
              </w:rPr>
              <w:t xml:space="preserve"> directory of the </w:t>
            </w:r>
            <w:r w:rsidRPr="004A5660">
              <w:rPr>
                <w:rFonts w:ascii="Courier New" w:hAnsi="Courier New" w:cs="Courier New"/>
                <w:lang w:val="en-US"/>
              </w:rPr>
              <w:t>IVCTconfig.xml</w:t>
            </w:r>
            <w:r w:rsidRPr="004A5660">
              <w:rPr>
                <w:lang w:val="en-US"/>
              </w:rPr>
              <w:t xml:space="preserve"> file)</w:t>
            </w:r>
          </w:p>
          <w:p w:rsidR="00BB6172" w:rsidRPr="004A5660" w:rsidRDefault="0025746E" w:rsidP="00103032">
            <w:pPr>
              <w:pStyle w:val="Paragraphedeliste"/>
              <w:numPr>
                <w:ilvl w:val="0"/>
                <w:numId w:val="43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st</w:t>
            </w:r>
            <w:r w:rsidRPr="004A5660">
              <w:rPr>
                <w:lang w:val="en-US"/>
              </w:rPr>
              <w:t xml:space="preserve"> (</w:t>
            </w:r>
            <w:r w:rsidRPr="004A5660">
              <w:rPr>
                <w:rFonts w:ascii="Courier New" w:hAnsi="Courier New" w:cs="Courier New"/>
                <w:lang w:val="en-US"/>
              </w:rPr>
              <w:t>setTestSuites</w:t>
            </w:r>
            <w:r w:rsidRPr="004A5660">
              <w:rPr>
                <w:lang w:val="en-US"/>
              </w:rPr>
              <w:t xml:space="preserve">): Indicates </w:t>
            </w:r>
            <w:r w:rsidR="009C10EF" w:rsidRPr="009E12D8">
              <w:rPr>
                <w:lang w:val="en-US"/>
              </w:rPr>
              <w:t xml:space="preserve">test </w:t>
            </w:r>
            <w:r w:rsidR="009C10EF">
              <w:rPr>
                <w:lang w:val="en-US"/>
              </w:rPr>
              <w:t>suite</w:t>
            </w:r>
            <w:r w:rsidRPr="004A5660">
              <w:rPr>
                <w:lang w:val="en-US"/>
              </w:rPr>
              <w:t xml:space="preserve"> to be executed (matching both a </w:t>
            </w:r>
            <w:r w:rsidR="006F7DA2">
              <w:rPr>
                <w:lang w:val="en-US"/>
              </w:rPr>
              <w:t>subfolder</w:t>
            </w:r>
            <w:r w:rsidR="006F7DA2" w:rsidRPr="004A5660">
              <w:rPr>
                <w:lang w:val="en-US"/>
              </w:rPr>
              <w:t xml:space="preserve"> </w:t>
            </w:r>
            <w:r w:rsidRPr="004A5660">
              <w:rPr>
                <w:lang w:val="en-US"/>
              </w:rPr>
              <w:t xml:space="preserve">contained in the directory specified by the </w:t>
            </w:r>
            <w:r w:rsidRPr="004A5660">
              <w:rPr>
                <w:rFonts w:ascii="Courier New" w:hAnsi="Courier New" w:cs="Courier New"/>
                <w:lang w:val="en-US"/>
              </w:rPr>
              <w:t>ssut</w:t>
            </w:r>
            <w:r w:rsidRPr="004A5660">
              <w:rPr>
                <w:lang w:val="en-US"/>
              </w:rPr>
              <w:t xml:space="preserve"> command and a name of a </w:t>
            </w:r>
            <w:r w:rsidRPr="004A5660">
              <w:rPr>
                <w:rFonts w:ascii="Courier New" w:hAnsi="Courier New" w:cs="Courier New"/>
                <w:lang w:val="en-US"/>
              </w:rPr>
              <w:t>&lt;name&gt;</w:t>
            </w:r>
            <w:r w:rsidRPr="004A5660">
              <w:rPr>
                <w:lang w:val="en-US"/>
              </w:rPr>
              <w:t xml:space="preserve"> tag of the </w:t>
            </w:r>
            <w:r w:rsidRPr="004A5660">
              <w:rPr>
                <w:rFonts w:ascii="Courier New" w:hAnsi="Courier New" w:cs="Courier New"/>
                <w:lang w:val="en-US"/>
              </w:rPr>
              <w:t>IVCTtestsuites.xml</w:t>
            </w:r>
            <w:r w:rsidRPr="004A5660">
              <w:rPr>
                <w:lang w:val="en-US"/>
              </w:rPr>
              <w:t xml:space="preserve"> file)</w:t>
            </w:r>
          </w:p>
          <w:p w:rsidR="00BB6172" w:rsidRPr="004A5660" w:rsidRDefault="0025746E" w:rsidP="00617F61">
            <w:pPr>
              <w:pStyle w:val="Paragraphedeliste"/>
              <w:numPr>
                <w:ilvl w:val="0"/>
                <w:numId w:val="43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sts</w:t>
            </w:r>
            <w:r w:rsidRPr="004A5660">
              <w:rPr>
                <w:lang w:val="en-US"/>
              </w:rPr>
              <w:t xml:space="preserve"> (</w:t>
            </w:r>
            <w:r w:rsidRPr="004A5660">
              <w:rPr>
                <w:rFonts w:ascii="Courier New" w:hAnsi="Courier New" w:cs="Courier New"/>
                <w:lang w:val="en-US"/>
              </w:rPr>
              <w:t>startTestSchedule</w:t>
            </w:r>
            <w:r w:rsidRPr="004A5660">
              <w:rPr>
                <w:lang w:val="en-US"/>
              </w:rPr>
              <w:t xml:space="preserve">): Indicates the test schedule to be started (matching a file included in the directory indicated by the </w:t>
            </w:r>
            <w:r w:rsidRPr="004A5660">
              <w:rPr>
                <w:rFonts w:ascii="Courier New" w:hAnsi="Courier New" w:cs="Courier New"/>
                <w:lang w:val="en-US"/>
              </w:rPr>
              <w:t>st</w:t>
            </w:r>
            <w:r w:rsidRPr="004A5660">
              <w:rPr>
                <w:lang w:val="en-US"/>
              </w:rPr>
              <w:t xml:space="preserve"> command)</w:t>
            </w:r>
          </w:p>
        </w:tc>
      </w:tr>
    </w:tbl>
    <w:p w:rsidR="00560F01" w:rsidRPr="004A5660" w:rsidRDefault="00560F01" w:rsidP="00560F01">
      <w:pPr>
        <w:rPr>
          <w:lang w:val="en-US"/>
        </w:rPr>
      </w:pPr>
    </w:p>
    <w:p w:rsidR="00EF3A19" w:rsidRPr="004A5660" w:rsidRDefault="00EF3A19" w:rsidP="00EF3A19">
      <w:pPr>
        <w:pStyle w:val="Titre2"/>
        <w:rPr>
          <w:lang w:val="en-US"/>
        </w:rPr>
      </w:pPr>
      <w:bookmarkStart w:id="88" w:name="_Toc484537104"/>
      <w:r w:rsidRPr="004A5660">
        <w:rPr>
          <w:lang w:val="en-US"/>
        </w:rPr>
        <w:t>CS Verification ETC</w:t>
      </w:r>
      <w:bookmarkEnd w:id="88"/>
    </w:p>
    <w:p w:rsidR="00EF3A19" w:rsidRPr="004A5660" w:rsidRDefault="0025746E" w:rsidP="00EF3A19">
      <w:pPr>
        <w:pStyle w:val="Titre3"/>
        <w:rPr>
          <w:lang w:val="en-US"/>
        </w:rPr>
      </w:pPr>
      <w:bookmarkStart w:id="89" w:name="_Ref436742810"/>
      <w:bookmarkStart w:id="90" w:name="_Ref436742928"/>
      <w:bookmarkStart w:id="91" w:name="_Ref436743729"/>
      <w:bookmarkStart w:id="92" w:name="_Ref436752245"/>
      <w:bookmarkStart w:id="93" w:name="_Ref436752285"/>
      <w:bookmarkStart w:id="94" w:name="_Ref436753221"/>
      <w:bookmarkStart w:id="95" w:name="_Toc437436906"/>
      <w:bookmarkStart w:id="96" w:name="_Toc450052132"/>
      <w:bookmarkStart w:id="97" w:name="_Toc484537105"/>
      <w:r w:rsidRPr="004A5660">
        <w:rPr>
          <w:lang w:val="en-US"/>
        </w:rPr>
        <w:t>ETC Start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EF3A19" w:rsidRPr="004A5660" w:rsidRDefault="0025746E" w:rsidP="00EF3A19">
      <w:pPr>
        <w:rPr>
          <w:lang w:val="en-US"/>
        </w:rPr>
      </w:pPr>
      <w:r w:rsidRPr="004A5660">
        <w:rPr>
          <w:lang w:val="en-US"/>
        </w:rPr>
        <w:t xml:space="preserve">Example of entered commands (bold) in the </w:t>
      </w:r>
      <w:r w:rsidR="00445732" w:rsidRPr="004A5660">
        <w:rPr>
          <w:lang w:val="en-US"/>
        </w:rPr>
        <w:t>command line tool</w:t>
      </w:r>
      <w:r w:rsidRPr="004A5660">
        <w:rPr>
          <w:lang w:val="en-US"/>
        </w:rPr>
        <w:t>: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{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"setSUT",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"3",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"sut" : "11_SOM_Ok_FOM_Ok"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266278" w:rsidRPr="004A5660" w:rsidRDefault="00266278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TS_CS_Verification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{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"setTestSuite",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"4",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"testSuiteName" : "</w:t>
      </w:r>
      <w:r w:rsidR="009C10EF">
        <w:rPr>
          <w:rFonts w:ascii="Courier New" w:hAnsi="Courier New" w:cs="Courier New"/>
          <w:noProof/>
          <w:sz w:val="16"/>
          <w:szCs w:val="16"/>
          <w:lang w:val="en-US"/>
        </w:rPr>
        <w:t>TS_</w:t>
      </w: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CS_Verification"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266278" w:rsidRPr="004A5660" w:rsidRDefault="00266278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TS_CS_Verification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de.fraunhofer.iosb.ivct.TestSuiteParameters@795774c9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Start Test Case: TC_001_Files_Check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"startTestCase",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"5",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"testCaseId" : "nato.ivct.etc.fr.tc_cs_verification.TC_001_Files_Check",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"tsRunFolder" : "TS_CS_Verification\\TS_CS_Verification\\bin",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"tcParam" : {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"sutName"         : "TestFederate"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  "resultDirectory" : "D:\Validation\ETC_FRA_Config\IVCTsut\11_SOM_Ok_FOM_Ok\TS_CS_Verification"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"fomFiles"        : [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    { "fileName"    : "D:\Validation\ETC_FRA_Config\IVCTsut\11_SOM_Ok_FOM_Ok\TS_CS_Verification\MAKsimple1516e.xml" }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]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"somFiles"        : [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    { "fileName"    : "D:\Users\HLA\Desktop\Validation\ETC_FRA_Config\IVCTsut\11_SOM_Ok_FOM_Ok\TS_CS_Verification\SOM_MAKsimple1516e.xml" }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]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commandType name is: announceVerdict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sequence number is: 5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name is: TC_001_Files_Check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verdict is: PASSED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verdict text is: ok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Test schedule finished: </w:t>
      </w:r>
      <w:r w:rsidR="00DF5DBB" w:rsidRPr="00DF5DBB">
        <w:rPr>
          <w:rFonts w:ascii="Courier New" w:hAnsi="Courier New" w:cs="Courier New"/>
          <w:noProof/>
          <w:sz w:val="16"/>
          <w:szCs w:val="16"/>
          <w:lang w:val="en-US"/>
        </w:rPr>
        <w:t>TS_CS_Verification</w:t>
      </w:r>
    </w:p>
    <w:p w:rsidR="00EF3A19" w:rsidRPr="004A5660" w:rsidRDefault="00EF3A19" w:rsidP="00EF3A19">
      <w:pPr>
        <w:rPr>
          <w:lang w:val="en-US"/>
        </w:rPr>
      </w:pPr>
    </w:p>
    <w:p w:rsidR="00EF3A19" w:rsidRPr="004A5660" w:rsidRDefault="008716C2" w:rsidP="00EF3A19">
      <w:pPr>
        <w:pStyle w:val="Titre3"/>
        <w:rPr>
          <w:lang w:val="en-US"/>
        </w:rPr>
      </w:pPr>
      <w:bookmarkStart w:id="98" w:name="_Toc484537106"/>
      <w:r w:rsidRPr="004A5660">
        <w:rPr>
          <w:lang w:val="en-US"/>
        </w:rPr>
        <w:t xml:space="preserve">In-progress </w:t>
      </w:r>
      <w:r w:rsidR="0025746E" w:rsidRPr="004A5660">
        <w:rPr>
          <w:lang w:val="en-US"/>
        </w:rPr>
        <w:t>information</w:t>
      </w:r>
      <w:bookmarkEnd w:id="98"/>
    </w:p>
    <w:p w:rsidR="00EF3A19" w:rsidRPr="004A5660" w:rsidRDefault="0025746E" w:rsidP="00EF3A19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existence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parsing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sharing options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rules conformance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 CASE PREAMBLE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No RTI connection to perform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 CASE BODY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Federate name :TestFederate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Testing FOM Files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FOM Files :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 D:\Users\HLA\Desktop\Validation\ETC_FRA_Config\IVCTsut\11_SOM_Ok_FOM_Ok\TS_CS_Verification\MAKsimple1516e.xml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parsing FOM Files : Succeed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Testing SOM Files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SOM Files :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 D:\Users\HLA\Desktop\Validation\ETC_FRA_Config\IVCTsut\11_SOM_Ok_FOM_Ok\TS_CS_Verification\SOM_MAKsimple1516e.xml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parsing SOM Files : Succeed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Testing SOM include in FOM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test SOM include in FOM : Succeed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Analysis consistency of sharing property between SOM and FOM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test sharing property between SOM and FOM : Succeed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Analysis of consistency rules between services and between services and objects and interactions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Result test Rules : Succeed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TEST CASE POSTAMBLE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No RTI deconnection to perform</w:t>
      </w: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15:23:17 -----------------------------------------------------------</w:t>
      </w:r>
    </w:p>
    <w:p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TC PASSED</w:t>
      </w:r>
    </w:p>
    <w:p w:rsidR="00EF3A19" w:rsidRPr="004A5660" w:rsidRDefault="00EF3A19" w:rsidP="00EF3A19">
      <w:pPr>
        <w:rPr>
          <w:lang w:val="en-US"/>
        </w:rPr>
      </w:pPr>
    </w:p>
    <w:p w:rsidR="00EF3A19" w:rsidRPr="004A5660" w:rsidRDefault="00EF3A19" w:rsidP="00EF3A19">
      <w:pPr>
        <w:pStyle w:val="Titre3"/>
        <w:rPr>
          <w:lang w:val="en-US"/>
        </w:rPr>
      </w:pPr>
      <w:bookmarkStart w:id="99" w:name="_Toc484537107"/>
      <w:r w:rsidRPr="004A5660">
        <w:rPr>
          <w:lang w:val="en-US"/>
        </w:rPr>
        <w:t>ETC Stop</w:t>
      </w:r>
      <w:bookmarkEnd w:id="99"/>
    </w:p>
    <w:p w:rsidR="00EF3A19" w:rsidRDefault="0025746E" w:rsidP="00EF3A19">
      <w:pPr>
        <w:rPr>
          <w:lang w:val="en-US"/>
        </w:rPr>
      </w:pPr>
      <w:r w:rsidRPr="004A5660">
        <w:rPr>
          <w:lang w:val="en-US"/>
        </w:rPr>
        <w:t>ETC automatically stops after verification.</w:t>
      </w:r>
    </w:p>
    <w:p w:rsidR="00BB36DA" w:rsidRPr="004A5660" w:rsidRDefault="00BB36DA" w:rsidP="00EF3A19">
      <w:pPr>
        <w:rPr>
          <w:lang w:val="en-US"/>
        </w:rPr>
      </w:pPr>
    </w:p>
    <w:p w:rsidR="00EF3A19" w:rsidRPr="004A5660" w:rsidRDefault="0025746E" w:rsidP="00EF3A19">
      <w:pPr>
        <w:pStyle w:val="Titre3"/>
        <w:rPr>
          <w:lang w:val="en-US"/>
        </w:rPr>
      </w:pPr>
      <w:bookmarkStart w:id="100" w:name="_Toc484537108"/>
      <w:r w:rsidRPr="004A5660">
        <w:rPr>
          <w:lang w:val="en-US"/>
        </w:rPr>
        <w:t>Results</w:t>
      </w:r>
      <w:bookmarkEnd w:id="100"/>
    </w:p>
    <w:p w:rsidR="001B52A6" w:rsidRPr="004A5660" w:rsidRDefault="0025746E" w:rsidP="00EF3A19">
      <w:pPr>
        <w:rPr>
          <w:lang w:val="en-US"/>
        </w:rPr>
      </w:pPr>
      <w:r w:rsidRPr="004A5660">
        <w:rPr>
          <w:lang w:val="en-US"/>
        </w:rPr>
        <w:t xml:space="preserve">A result file is created in the folder designated by the </w:t>
      </w:r>
      <w:r w:rsidRPr="004A5660">
        <w:rPr>
          <w:rFonts w:ascii="Courier New" w:hAnsi="Courier New" w:cs="Courier New"/>
          <w:lang w:val="en-US"/>
        </w:rPr>
        <w:t>resultDirectory</w:t>
      </w:r>
      <w:r w:rsidR="001B52A6" w:rsidRPr="004A5660">
        <w:rPr>
          <w:lang w:val="en-US"/>
        </w:rPr>
        <w:t xml:space="preserve"> parameter of the </w:t>
      </w:r>
      <w:r w:rsidRPr="004A5660">
        <w:rPr>
          <w:lang w:val="en-US"/>
        </w:rPr>
        <w:t>configuration file (see §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_Ref480300195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3.1.1</w:t>
      </w:r>
      <w:r w:rsidR="00CD250B" w:rsidRPr="004A5660">
        <w:rPr>
          <w:lang w:val="en-US"/>
        </w:rPr>
        <w:fldChar w:fldCharType="end"/>
      </w:r>
      <w:r w:rsidR="00C82F49" w:rsidRPr="004A5660">
        <w:rPr>
          <w:lang w:val="en-US"/>
        </w:rPr>
        <w:t>)</w:t>
      </w:r>
      <w:r w:rsidRPr="004A5660">
        <w:rPr>
          <w:lang w:val="en-US"/>
        </w:rPr>
        <w:t>.</w:t>
      </w:r>
    </w:p>
    <w:p w:rsidR="001B52A6" w:rsidRPr="004A5660" w:rsidRDefault="001B52A6" w:rsidP="00EF3A19">
      <w:pPr>
        <w:rPr>
          <w:lang w:val="en-US"/>
        </w:rPr>
      </w:pPr>
    </w:p>
    <w:p w:rsidR="003C7F0F" w:rsidRPr="004A5660" w:rsidRDefault="0025746E" w:rsidP="00EF3A19">
      <w:pPr>
        <w:rPr>
          <w:lang w:val="en-US"/>
        </w:rPr>
      </w:pPr>
      <w:r w:rsidRPr="004A5660">
        <w:rPr>
          <w:lang w:val="en-US"/>
        </w:rPr>
        <w:t xml:space="preserve">The result file is named </w:t>
      </w:r>
      <w:r w:rsidRPr="004A5660">
        <w:rPr>
          <w:rFonts w:ascii="Courier New" w:hAnsi="Courier New" w:cs="Courier New"/>
          <w:lang w:val="en-US"/>
        </w:rPr>
        <w:t>CS_Verification_report_</w:t>
      </w:r>
      <w:r w:rsidRPr="004A5660">
        <w:rPr>
          <w:lang w:val="en-US"/>
        </w:rPr>
        <w:t xml:space="preserve"> followed by the execution date and time of the test case.</w:t>
      </w:r>
    </w:p>
    <w:p w:rsidR="003C7F0F" w:rsidRPr="004A5660" w:rsidRDefault="003C7F0F" w:rsidP="00EF3A19">
      <w:pPr>
        <w:rPr>
          <w:lang w:val="en-US"/>
        </w:rPr>
      </w:pPr>
    </w:p>
    <w:p w:rsidR="00EF3456" w:rsidRPr="004A5660" w:rsidRDefault="00EF3456" w:rsidP="00EF3456">
      <w:pPr>
        <w:rPr>
          <w:lang w:val="en-US"/>
        </w:rPr>
      </w:pPr>
      <w:r w:rsidRPr="004A5660">
        <w:rPr>
          <w:lang w:val="en-US"/>
        </w:rPr>
        <w:t>The result file contains:</w:t>
      </w:r>
    </w:p>
    <w:p w:rsidR="00EF3456" w:rsidRPr="004A5660" w:rsidRDefault="00EF3456" w:rsidP="00F221B1">
      <w:pPr>
        <w:pStyle w:val="Paragraphedeliste"/>
        <w:numPr>
          <w:ilvl w:val="0"/>
          <w:numId w:val="39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r w:rsidR="00F2768D" w:rsidRPr="004A5660">
        <w:rPr>
          <w:lang w:val="en-US"/>
        </w:rPr>
        <w:t xml:space="preserve">SuT </w:t>
      </w:r>
      <w:r w:rsidR="0025746E" w:rsidRPr="004A5660">
        <w:rPr>
          <w:lang w:val="en-US"/>
        </w:rPr>
        <w:t>(from the configuration file)</w:t>
      </w:r>
    </w:p>
    <w:p w:rsidR="00EF3456" w:rsidRPr="004A5660" w:rsidRDefault="0025746E" w:rsidP="00F221B1">
      <w:pPr>
        <w:pStyle w:val="Paragraphedeliste"/>
        <w:numPr>
          <w:ilvl w:val="0"/>
          <w:numId w:val="39"/>
        </w:numPr>
        <w:rPr>
          <w:lang w:val="en-US"/>
        </w:rPr>
      </w:pPr>
      <w:r w:rsidRPr="004A5660">
        <w:rPr>
          <w:lang w:val="en-US"/>
        </w:rPr>
        <w:t>The success status of each step of the CS Verification ETC:</w:t>
      </w:r>
    </w:p>
    <w:p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>Existence and XML validity of the FOM files</w:t>
      </w:r>
    </w:p>
    <w:p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>Existence and XML validity of the SOM files</w:t>
      </w:r>
    </w:p>
    <w:p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 xml:space="preserve">SOM inclusion </w:t>
      </w:r>
      <w:r w:rsidR="00115E61">
        <w:rPr>
          <w:lang w:val="en-US"/>
        </w:rPr>
        <w:t>into</w:t>
      </w:r>
      <w:r w:rsidRPr="004A5660">
        <w:rPr>
          <w:lang w:val="en-US"/>
        </w:rPr>
        <w:t xml:space="preserve"> FOM</w:t>
      </w:r>
    </w:p>
    <w:p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>Validity of the sharing state between SOM and FOM files</w:t>
      </w:r>
    </w:p>
    <w:p w:rsidR="00EF3456" w:rsidRPr="004A5660" w:rsidRDefault="00115E61" w:rsidP="00F221B1">
      <w:pPr>
        <w:pStyle w:val="Paragraphedeliste"/>
        <w:numPr>
          <w:ilvl w:val="1"/>
          <w:numId w:val="39"/>
        </w:numPr>
        <w:rPr>
          <w:lang w:val="en-US"/>
        </w:rPr>
      </w:pPr>
      <w:r>
        <w:rPr>
          <w:lang w:val="en-US"/>
        </w:rPr>
        <w:t>Rules compliance state</w:t>
      </w:r>
    </w:p>
    <w:p w:rsidR="00EF3456" w:rsidRPr="004A5660" w:rsidRDefault="00EF3456" w:rsidP="00EF3456">
      <w:pPr>
        <w:rPr>
          <w:lang w:val="en-US"/>
        </w:rPr>
      </w:pPr>
    </w:p>
    <w:p w:rsidR="0013261A" w:rsidRPr="004A5660" w:rsidRDefault="0025746E" w:rsidP="00EF3456">
      <w:pPr>
        <w:rPr>
          <w:lang w:val="en-US"/>
        </w:rPr>
      </w:pPr>
      <w:r w:rsidRPr="004A5660">
        <w:rPr>
          <w:lang w:val="en-US"/>
        </w:rPr>
        <w:t>Refer to §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_Ref479234129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8.1.3</w:t>
      </w:r>
      <w:r w:rsidR="00CD250B" w:rsidRPr="004A5660">
        <w:rPr>
          <w:lang w:val="en-US"/>
        </w:rPr>
        <w:fldChar w:fldCharType="end"/>
      </w:r>
      <w:r w:rsidR="0013261A" w:rsidRPr="004A5660">
        <w:rPr>
          <w:lang w:val="en-US"/>
        </w:rPr>
        <w:t xml:space="preserve"> for an example of </w:t>
      </w:r>
      <w:r w:rsidR="00546461">
        <w:rPr>
          <w:lang w:val="en-US"/>
        </w:rPr>
        <w:t>a</w:t>
      </w:r>
      <w:r w:rsidR="0013261A" w:rsidRPr="004A5660">
        <w:rPr>
          <w:lang w:val="en-US"/>
        </w:rPr>
        <w:t xml:space="preserve"> CS Verification result file.</w:t>
      </w:r>
    </w:p>
    <w:p w:rsidR="009F533A" w:rsidRPr="004A5660" w:rsidRDefault="009F533A">
      <w:pPr>
        <w:spacing w:before="0" w:after="0"/>
        <w:jc w:val="left"/>
        <w:rPr>
          <w:b/>
          <w:i/>
          <w:caps/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:rsidR="00EF3A19" w:rsidRPr="004A5660" w:rsidRDefault="0025746E" w:rsidP="00EF3A19">
      <w:pPr>
        <w:pStyle w:val="Titre2"/>
        <w:rPr>
          <w:lang w:val="en-US"/>
        </w:rPr>
      </w:pPr>
      <w:bookmarkStart w:id="101" w:name="_Toc484537109"/>
      <w:r w:rsidRPr="004A5660">
        <w:rPr>
          <w:lang w:val="en-US"/>
        </w:rPr>
        <w:lastRenderedPageBreak/>
        <w:t>HLA Declaration Management ETC</w:t>
      </w:r>
      <w:bookmarkEnd w:id="101"/>
    </w:p>
    <w:p w:rsidR="00A30107" w:rsidRPr="004A5660" w:rsidRDefault="0025746E" w:rsidP="00A30107">
      <w:pPr>
        <w:pStyle w:val="Titre3"/>
        <w:rPr>
          <w:lang w:val="en-US"/>
        </w:rPr>
      </w:pPr>
      <w:bookmarkStart w:id="102" w:name="_Toc484537110"/>
      <w:r w:rsidRPr="004A5660">
        <w:rPr>
          <w:lang w:val="en-US"/>
        </w:rPr>
        <w:t>ETC Start</w:t>
      </w:r>
      <w:bookmarkEnd w:id="102"/>
    </w:p>
    <w:p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Example of entered commands (bold) in the UI terminal window: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{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"setSUT",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"10",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"sut" : "11_SOM_Ok_FOM_Ok"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6B144B" w:rsidRPr="004A5660" w:rsidRDefault="006B144B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TS_HLA_Declaration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{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"setTestSuite",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"11",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"testSuiteName" : "</w:t>
      </w:r>
      <w:r w:rsidR="00115E61">
        <w:rPr>
          <w:rFonts w:ascii="Courier New" w:hAnsi="Courier New" w:cs="Courier New"/>
          <w:noProof/>
          <w:sz w:val="16"/>
          <w:szCs w:val="16"/>
          <w:lang w:val="en-US"/>
        </w:rPr>
        <w:t>TS_</w:t>
      </w: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HLA_Declaration"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6B144B" w:rsidRPr="004A5660" w:rsidRDefault="006B144B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TS_HLA_Declaration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de.fraunhofer.iosb.ivct.TestSuiteParameters@1740783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Start Test Case: TC_001_Publish_Subscribe_Check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"startTestCase",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"12",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"testCaseId" : "nato.ivct.etc.fr.tc_hla_declaration.TC_001_Publish_Subscribe_Check",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"tsRunFolder" : "TS_HLA_Declaration\\TS_HLA_Declaration\\bin",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"tcParam" : {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"federationName"  : "FEDERATION_TEST"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"sutName"         : "TestFederate"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"rtiAddress"      : "127.0.0.1"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"rtiPort"         : "8989"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"testDuration"    : "60"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"resultDirectory" : "D:\Users\jehubler\Documents\GitHub\ETC_FRA_Config\IVCTsut\11_SOM_Ok_FOM_Ok\TS_HLA_Declaration"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"fomFiles"        : [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    { "fileName"    : "D:\Users\HLA\Documents\GitHub\ETC_FRA_Config\IVCTsut\11_SOM_Ok_FOM_Ok\TS_HLA_Declaration\MAKsimple1516e.xml" }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]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"somFiles"        : [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    { "fileName"    : "D:\Users\HLA\Documents\GitHub\ETC_FRA_Config\IVCTsut\11_SOM_Ok_FOM_Ok\TS_HLA_Declaration\SOM_MAKsimple1516e.xml" }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]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commandType name is: announceVerdict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sequence number is: 12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name is: TC_001_Publish_Subscribe_Check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verdict is: PASSED</w:t>
      </w: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verdict text is: ok</w:t>
      </w:r>
    </w:p>
    <w:p w:rsidR="006B144B" w:rsidRPr="004A5660" w:rsidRDefault="006B144B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Test schedule finished: </w:t>
      </w:r>
      <w:r w:rsidR="00DF5DBB" w:rsidRPr="00DF5DBB">
        <w:rPr>
          <w:rFonts w:ascii="Courier New" w:hAnsi="Courier New" w:cs="Courier New"/>
          <w:noProof/>
          <w:sz w:val="16"/>
          <w:szCs w:val="16"/>
          <w:lang w:val="en-US"/>
        </w:rPr>
        <w:t>TS_HLA_Declaration</w:t>
      </w:r>
    </w:p>
    <w:p w:rsidR="00A30107" w:rsidRPr="004A5660" w:rsidRDefault="00A30107" w:rsidP="00A30107">
      <w:pPr>
        <w:rPr>
          <w:lang w:val="en-US"/>
        </w:rPr>
      </w:pPr>
    </w:p>
    <w:p w:rsidR="00D86B7C" w:rsidRPr="004A5660" w:rsidRDefault="00D86B7C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 w:rsidRPr="004A5660">
        <w:rPr>
          <w:lang w:val="en-US"/>
        </w:rPr>
        <w:br w:type="page"/>
      </w:r>
    </w:p>
    <w:p w:rsidR="00A30107" w:rsidRPr="004A5660" w:rsidRDefault="008716C2" w:rsidP="00A30107">
      <w:pPr>
        <w:pStyle w:val="Titre3"/>
        <w:rPr>
          <w:lang w:val="en-US"/>
        </w:rPr>
      </w:pPr>
      <w:bookmarkStart w:id="103" w:name="_Toc484537111"/>
      <w:r w:rsidRPr="004A5660">
        <w:rPr>
          <w:lang w:val="en-US"/>
        </w:rPr>
        <w:lastRenderedPageBreak/>
        <w:t xml:space="preserve">In-progress </w:t>
      </w:r>
      <w:r w:rsidR="0025746E" w:rsidRPr="004A5660">
        <w:rPr>
          <w:lang w:val="en-US"/>
        </w:rPr>
        <w:t>information</w:t>
      </w:r>
      <w:bookmarkEnd w:id="103"/>
    </w:p>
    <w:p w:rsidR="007221F7" w:rsidRPr="004A5660" w:rsidRDefault="0025746E" w:rsidP="007221F7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11:20:36 -----------------------------------------------------------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objects publication conformance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interactions publication conformance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Observe federate for objects and interactions publications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Compare with SOM/FOM publication declarations</w:t>
      </w:r>
    </w:p>
    <w:p w:rsidR="00446EFB" w:rsidRPr="004A5660" w:rsidRDefault="00446EFB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TEST CASE PREAMBLE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Testing FOM Files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11:20:36 -----------------------------------------------------------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objects publication conformance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interactions publication conformance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Observe federate for objects and interactions publications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Compare with SOM/FOM publication declarations</w:t>
      </w:r>
    </w:p>
    <w:p w:rsidR="00446EFB" w:rsidRPr="004A5660" w:rsidRDefault="00446EFB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TEST CASE PREAMBLE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Testing FOM Files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Testing SOM Files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Testing SOM include in FOM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Analysis consistency of sharing property between SOM and FOM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Testing SOM Files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Testing SOM include in FOM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11:20:36 Analysis consistency of sharing property between SOM and FOM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11:20:38 Analysis of consistency rules between services and between services and objects and interac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tions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11:20:38 createFederationExecution exception=Federation FEDERATION_TEST already exists (909000000)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11:20:38 initiateRti: FederationExecutionAlreadyExists (ignored)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11:20:38 RTI connected successfully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11:20:38 -----------------------------------------------------------</w:t>
      </w:r>
    </w:p>
    <w:p w:rsidR="00446EFB" w:rsidRPr="004A5660" w:rsidRDefault="00446EFB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11:20:38 TEST CASE BODY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11:20:38 Wait while federate stimulation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11:20:38 discoverObjectInstance theObject=instance&lt;4107&gt;, theObjectClass=objectClass&lt;3&gt;, objectNameH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LAobjectRoot.HLAmanager.HLAfederate4107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11:20:38 discoverObjectInstance theObject=instance&lt;101&gt;, theObjectClass=objectClass&lt;3&gt;, objectNameHL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AobjectRoot.HLAmanager.HLAfederate101</w:t>
      </w: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11:20:38 discoverObjectInstance theObject=instance&lt;1&gt;, theObjectClass=objectClass&lt;4&gt;, objectNameHLA-</w:t>
      </w:r>
    </w:p>
    <w:p w:rsidR="00823DA6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Manager.Federation</w:t>
      </w:r>
    </w:p>
    <w:p w:rsidR="00446EFB" w:rsidRPr="004A5660" w:rsidRDefault="00446EFB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46EFB" w:rsidRPr="004A5660" w:rsidRDefault="0025746E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:rsidR="00446EFB" w:rsidRPr="004A5660" w:rsidRDefault="00446EFB" w:rsidP="00446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11:21:38 Stop waiting federate actions</w:t>
      </w: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11:21:38 ###########################################################</w:t>
      </w: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Date : 2017_04_06_11h21m38s</w:t>
      </w:r>
    </w:p>
    <w:p w:rsidR="00D86B7C" w:rsidRPr="004A5660" w:rsidRDefault="00D86B7C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:rsidR="00D86B7C" w:rsidRPr="004A5660" w:rsidRDefault="00D86B7C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:rsidR="00D86B7C" w:rsidRPr="004A5660" w:rsidRDefault="00D86B7C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:rsidR="00D86B7C" w:rsidRPr="004A5660" w:rsidRDefault="00D86B7C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>11:21:39 destroyFederationExecution exception=Federates Currently Joined (909146016)</w:t>
      </w:r>
    </w:p>
    <w:p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11:21:39 terminateRti: FederatesCurrentlyJoined (ignored)</w:t>
      </w:r>
    </w:p>
    <w:p w:rsidR="00446EFB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11:21:39 TC PASSED</w:t>
      </w:r>
    </w:p>
    <w:p w:rsidR="00A30107" w:rsidRPr="004A5660" w:rsidRDefault="00A30107" w:rsidP="00A30107">
      <w:pPr>
        <w:rPr>
          <w:lang w:val="en-US"/>
        </w:rPr>
      </w:pPr>
    </w:p>
    <w:p w:rsidR="00823DA6" w:rsidRPr="004A5660" w:rsidRDefault="0025746E" w:rsidP="00A30107">
      <w:pPr>
        <w:rPr>
          <w:lang w:val="en-US"/>
        </w:rPr>
      </w:pPr>
      <w:r w:rsidRPr="004A5660">
        <w:rPr>
          <w:lang w:val="en-US"/>
        </w:rPr>
        <w:t xml:space="preserve">A very large amount of log information is </w:t>
      </w:r>
      <w:r w:rsidR="00FE44DE">
        <w:rPr>
          <w:lang w:val="en-US"/>
        </w:rPr>
        <w:t>displayed</w:t>
      </w:r>
      <w:r w:rsidRPr="004A5660">
        <w:rPr>
          <w:lang w:val="en-US"/>
        </w:rPr>
        <w:t xml:space="preserve"> by IVCT internal processes while waiting for the end of the federate execution. </w:t>
      </w:r>
      <w:r w:rsidR="00115E61">
        <w:rPr>
          <w:lang w:val="en-US"/>
        </w:rPr>
        <w:t>N</w:t>
      </w:r>
      <w:r w:rsidRPr="004A5660">
        <w:rPr>
          <w:lang w:val="en-US"/>
        </w:rPr>
        <w:t>on-useful lines</w:t>
      </w:r>
      <w:r w:rsidR="00115E61">
        <w:rPr>
          <w:lang w:val="en-US"/>
        </w:rPr>
        <w:t xml:space="preserve"> have been removed from t</w:t>
      </w:r>
      <w:r w:rsidR="00115E61" w:rsidRPr="00115E61">
        <w:rPr>
          <w:lang w:val="en-US"/>
        </w:rPr>
        <w:t>he previous example</w:t>
      </w:r>
      <w:r w:rsidRPr="004A5660">
        <w:rPr>
          <w:lang w:val="en-US"/>
        </w:rPr>
        <w:t>.</w:t>
      </w:r>
    </w:p>
    <w:p w:rsidR="00823DA6" w:rsidRPr="004A5660" w:rsidRDefault="00823DA6" w:rsidP="00A30107">
      <w:pPr>
        <w:rPr>
          <w:lang w:val="en-US"/>
        </w:rPr>
      </w:pPr>
    </w:p>
    <w:p w:rsidR="00A30107" w:rsidRPr="004A5660" w:rsidRDefault="00A30107" w:rsidP="00A30107">
      <w:pPr>
        <w:pStyle w:val="Titre3"/>
        <w:rPr>
          <w:lang w:val="en-US"/>
        </w:rPr>
      </w:pPr>
      <w:bookmarkStart w:id="104" w:name="_Toc480305818"/>
      <w:bookmarkStart w:id="105" w:name="_Toc480305819"/>
      <w:bookmarkStart w:id="106" w:name="_Toc484537112"/>
      <w:bookmarkEnd w:id="104"/>
      <w:bookmarkEnd w:id="105"/>
      <w:r w:rsidRPr="004A5660">
        <w:rPr>
          <w:lang w:val="en-US"/>
        </w:rPr>
        <w:t>ETC Stop</w:t>
      </w:r>
      <w:bookmarkEnd w:id="106"/>
    </w:p>
    <w:p w:rsidR="00A30107" w:rsidRPr="004A5660" w:rsidRDefault="009A62F7" w:rsidP="00A30107">
      <w:pPr>
        <w:rPr>
          <w:lang w:val="en-US"/>
        </w:rPr>
      </w:pPr>
      <w:r w:rsidRPr="004A5660">
        <w:rPr>
          <w:lang w:val="en-US"/>
        </w:rPr>
        <w:t>ETC a</w:t>
      </w:r>
      <w:r w:rsidR="0025746E" w:rsidRPr="004A5660">
        <w:rPr>
          <w:lang w:val="en-US"/>
        </w:rPr>
        <w:t>utomatically stops after specified time period (</w:t>
      </w:r>
      <w:r w:rsidR="0025746E" w:rsidRPr="004A5660">
        <w:rPr>
          <w:rFonts w:ascii="Courier New" w:hAnsi="Courier New" w:cs="Courier New"/>
          <w:lang w:val="en-US"/>
        </w:rPr>
        <w:t>testDuration</w:t>
      </w:r>
      <w:r w:rsidR="0025746E" w:rsidRPr="004A5660">
        <w:rPr>
          <w:lang w:val="en-US"/>
        </w:rPr>
        <w:t xml:space="preserve"> attribute, see §</w:t>
      </w:r>
      <w:r w:rsidR="00CD250B"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REF _Ref480302149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3.1.2</w:t>
      </w:r>
      <w:r w:rsidR="00CD250B" w:rsidRPr="004A5660">
        <w:rPr>
          <w:lang w:val="en-US"/>
        </w:rPr>
        <w:fldChar w:fldCharType="end"/>
      </w:r>
      <w:r w:rsidRPr="004A5660">
        <w:rPr>
          <w:lang w:val="en-US"/>
        </w:rPr>
        <w:t>).</w:t>
      </w:r>
    </w:p>
    <w:p w:rsidR="00D86B7C" w:rsidRPr="004A5660" w:rsidRDefault="00D86B7C" w:rsidP="00A30107">
      <w:pPr>
        <w:rPr>
          <w:lang w:val="en-US"/>
        </w:rPr>
      </w:pPr>
    </w:p>
    <w:p w:rsidR="00A30107" w:rsidRPr="004A5660" w:rsidRDefault="0025746E" w:rsidP="00A30107">
      <w:pPr>
        <w:pStyle w:val="Titre3"/>
        <w:rPr>
          <w:lang w:val="en-US"/>
        </w:rPr>
      </w:pPr>
      <w:bookmarkStart w:id="107" w:name="_Toc484537113"/>
      <w:r w:rsidRPr="004A5660">
        <w:rPr>
          <w:lang w:val="en-US"/>
        </w:rPr>
        <w:t>Results</w:t>
      </w:r>
      <w:bookmarkEnd w:id="107"/>
    </w:p>
    <w:p w:rsidR="00413091" w:rsidRPr="004A5660" w:rsidRDefault="0025746E" w:rsidP="00413091">
      <w:pPr>
        <w:rPr>
          <w:lang w:val="en-US"/>
        </w:rPr>
      </w:pPr>
      <w:r w:rsidRPr="004A5660">
        <w:rPr>
          <w:lang w:val="en-US"/>
        </w:rPr>
        <w:t xml:space="preserve">Two result files are created in the folder designated by the </w:t>
      </w:r>
      <w:r w:rsidRPr="004A5660">
        <w:rPr>
          <w:rFonts w:ascii="Courier New" w:hAnsi="Courier New" w:cs="Courier New"/>
          <w:lang w:val="en-US"/>
        </w:rPr>
        <w:t>resultDirectory</w:t>
      </w:r>
      <w:r w:rsidR="00413091" w:rsidRPr="004A5660">
        <w:rPr>
          <w:lang w:val="en-US"/>
        </w:rPr>
        <w:t xml:space="preserve"> parameter of </w:t>
      </w:r>
      <w:r w:rsidRPr="004A5660">
        <w:rPr>
          <w:lang w:val="en-US"/>
        </w:rPr>
        <w:t>configuration file (see §3.1.2).</w:t>
      </w:r>
    </w:p>
    <w:p w:rsidR="00413091" w:rsidRPr="004A5660" w:rsidRDefault="00413091" w:rsidP="00413091">
      <w:pPr>
        <w:rPr>
          <w:lang w:val="en-US"/>
        </w:rPr>
      </w:pPr>
    </w:p>
    <w:p w:rsidR="003C7F0F" w:rsidRPr="004A5660" w:rsidRDefault="0025746E" w:rsidP="00413091">
      <w:pPr>
        <w:rPr>
          <w:lang w:val="en-US"/>
        </w:rPr>
      </w:pPr>
      <w:r w:rsidRPr="004A5660">
        <w:rPr>
          <w:lang w:val="en-US"/>
        </w:rPr>
        <w:t>The result files are named:</w:t>
      </w:r>
    </w:p>
    <w:p w:rsidR="003C7F0F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HLA_Declaration_certified_data_</w:t>
      </w:r>
      <w:r w:rsidRPr="004A5660">
        <w:rPr>
          <w:lang w:val="en-US"/>
        </w:rPr>
        <w:t xml:space="preserve"> followed by the execution date and time of the test case for the compliant declarations done by the SuT</w:t>
      </w:r>
    </w:p>
    <w:p w:rsidR="00401914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HLA_Declaration_non_certified_data_</w:t>
      </w:r>
      <w:r w:rsidRPr="004A5660">
        <w:rPr>
          <w:lang w:val="en-US"/>
        </w:rPr>
        <w:t xml:space="preserve"> followed by the execution date and time of the test case for the non-compliant declarations done by the SuT</w:t>
      </w:r>
    </w:p>
    <w:p w:rsidR="00002FC1" w:rsidRPr="004A5660" w:rsidRDefault="00002FC1" w:rsidP="00413091">
      <w:pPr>
        <w:rPr>
          <w:lang w:val="en-US"/>
        </w:rPr>
      </w:pPr>
    </w:p>
    <w:p w:rsidR="00C84C79" w:rsidRPr="004A5660" w:rsidRDefault="0025746E" w:rsidP="00401914">
      <w:pPr>
        <w:rPr>
          <w:lang w:val="en-US"/>
        </w:rPr>
      </w:pPr>
      <w:r w:rsidRPr="004A5660">
        <w:rPr>
          <w:lang w:val="en-US"/>
        </w:rPr>
        <w:t>Both result files contain:</w:t>
      </w:r>
    </w:p>
    <w:p w:rsidR="00401914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header with:</w:t>
      </w:r>
    </w:p>
    <w:p w:rsidR="00413091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r w:rsidR="00F2768D" w:rsidRPr="004A5660">
        <w:rPr>
          <w:lang w:val="en-US"/>
        </w:rPr>
        <w:t xml:space="preserve">SuT </w:t>
      </w:r>
      <w:r w:rsidRPr="004A5660">
        <w:rPr>
          <w:lang w:val="en-US"/>
        </w:rPr>
        <w:t>(from the configuration file)</w:t>
      </w:r>
    </w:p>
    <w:p w:rsidR="00401914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>The execution date and time</w:t>
      </w:r>
    </w:p>
    <w:p w:rsidR="00A811A1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list of objects declared as published and subscribed by the SuT</w:t>
      </w:r>
    </w:p>
    <w:p w:rsidR="00A811A1" w:rsidRPr="004A5660" w:rsidRDefault="00A811A1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 xml:space="preserve">A </w:t>
      </w:r>
      <w:r w:rsidR="0025746E" w:rsidRPr="004A5660">
        <w:rPr>
          <w:lang w:val="en-US"/>
        </w:rPr>
        <w:t>list of interactions declared as published and subscribed by the SuT</w:t>
      </w:r>
    </w:p>
    <w:p w:rsidR="00401914" w:rsidRPr="004A5660" w:rsidRDefault="00401914" w:rsidP="00401914">
      <w:pPr>
        <w:rPr>
          <w:lang w:val="en-US"/>
        </w:rPr>
      </w:pPr>
    </w:p>
    <w:p w:rsidR="00401914" w:rsidRPr="004A5660" w:rsidRDefault="0025746E" w:rsidP="00401914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HLA_Declaration_certified_data_*</w:t>
      </w:r>
      <w:r w:rsidRPr="004A5660">
        <w:rPr>
          <w:lang w:val="en-US"/>
        </w:rPr>
        <w:t xml:space="preserve"> </w:t>
      </w:r>
      <w:r w:rsidR="00FE44DE">
        <w:rPr>
          <w:lang w:val="en-US"/>
        </w:rPr>
        <w:t xml:space="preserve">file </w:t>
      </w:r>
      <w:r w:rsidRPr="004A5660">
        <w:rPr>
          <w:lang w:val="en-US"/>
        </w:rPr>
        <w:t xml:space="preserve">contains the expected </w:t>
      </w:r>
      <w:r w:rsidR="001C4C17" w:rsidRPr="004A5660">
        <w:rPr>
          <w:lang w:val="en-US"/>
        </w:rPr>
        <w:t xml:space="preserve">published/subscribed </w:t>
      </w:r>
      <w:r w:rsidRPr="004A5660">
        <w:rPr>
          <w:lang w:val="en-US"/>
        </w:rPr>
        <w:t xml:space="preserve">(and </w:t>
      </w:r>
      <w:r w:rsidR="00F15724">
        <w:rPr>
          <w:lang w:val="en-US"/>
        </w:rPr>
        <w:t xml:space="preserve">really </w:t>
      </w:r>
      <w:r w:rsidR="001C4C17" w:rsidRPr="004A5660">
        <w:rPr>
          <w:lang w:val="en-US"/>
        </w:rPr>
        <w:t>published/subscribed</w:t>
      </w:r>
      <w:r w:rsidRPr="004A5660">
        <w:rPr>
          <w:lang w:val="en-US"/>
        </w:rPr>
        <w:t>) objects and interactions declarations.</w:t>
      </w:r>
    </w:p>
    <w:p w:rsidR="00413091" w:rsidRPr="004A5660" w:rsidRDefault="00413091" w:rsidP="00413091">
      <w:pPr>
        <w:rPr>
          <w:lang w:val="en-US"/>
        </w:rPr>
      </w:pPr>
    </w:p>
    <w:p w:rsidR="00A811A1" w:rsidRPr="004A5660" w:rsidRDefault="0025746E" w:rsidP="00A811A1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HLA_Declaration_non_certified_data_*</w:t>
      </w:r>
      <w:r w:rsidRPr="004A5660">
        <w:rPr>
          <w:lang w:val="en-US"/>
        </w:rPr>
        <w:t xml:space="preserve"> contains the expected </w:t>
      </w:r>
      <w:r w:rsidR="001C4C17" w:rsidRPr="004A5660">
        <w:rPr>
          <w:lang w:val="en-US"/>
        </w:rPr>
        <w:t xml:space="preserve">published/subscribed </w:t>
      </w:r>
      <w:r w:rsidRPr="004A5660">
        <w:rPr>
          <w:lang w:val="en-US"/>
        </w:rPr>
        <w:t xml:space="preserve">(and not </w:t>
      </w:r>
      <w:r w:rsidR="00F15724">
        <w:rPr>
          <w:lang w:val="en-US"/>
        </w:rPr>
        <w:t xml:space="preserve">really </w:t>
      </w:r>
      <w:r w:rsidR="001C4C17" w:rsidRPr="004A5660">
        <w:rPr>
          <w:lang w:val="en-US"/>
        </w:rPr>
        <w:t>published/subscribed</w:t>
      </w:r>
      <w:r w:rsidRPr="004A5660">
        <w:rPr>
          <w:lang w:val="en-US"/>
        </w:rPr>
        <w:t>) objects and interactions declarations.</w:t>
      </w:r>
    </w:p>
    <w:p w:rsidR="00A811A1" w:rsidRPr="004A5660" w:rsidRDefault="00A811A1" w:rsidP="00413091">
      <w:pPr>
        <w:rPr>
          <w:lang w:val="en-US"/>
        </w:rPr>
      </w:pPr>
    </w:p>
    <w:p w:rsidR="00EF3456" w:rsidRDefault="0025746E" w:rsidP="00401914">
      <w:pPr>
        <w:rPr>
          <w:lang w:val="en-US"/>
        </w:rPr>
      </w:pPr>
      <w:r w:rsidRPr="004A5660">
        <w:rPr>
          <w:lang w:val="en-US"/>
        </w:rPr>
        <w:t>Refer to §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_Ref479235283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8.2.3</w:t>
      </w:r>
      <w:r w:rsidR="00CD250B" w:rsidRPr="004A5660">
        <w:rPr>
          <w:lang w:val="en-US"/>
        </w:rPr>
        <w:fldChar w:fldCharType="end"/>
      </w:r>
      <w:r w:rsidR="00413091" w:rsidRPr="004A5660">
        <w:rPr>
          <w:lang w:val="en-US"/>
        </w:rPr>
        <w:t xml:space="preserve"> for an example of </w:t>
      </w:r>
      <w:r w:rsidR="0081669D">
        <w:rPr>
          <w:lang w:val="en-US"/>
        </w:rPr>
        <w:t>a</w:t>
      </w:r>
      <w:r w:rsidR="00546461">
        <w:rPr>
          <w:lang w:val="en-US"/>
        </w:rPr>
        <w:t>n</w:t>
      </w:r>
      <w:r w:rsidR="00413091" w:rsidRPr="004A5660">
        <w:rPr>
          <w:lang w:val="en-US"/>
        </w:rPr>
        <w:t xml:space="preserve"> </w:t>
      </w:r>
      <w:r w:rsidR="00401914" w:rsidRPr="004A5660">
        <w:rPr>
          <w:lang w:val="en-US"/>
        </w:rPr>
        <w:t>HLA Declaration Management</w:t>
      </w:r>
      <w:r w:rsidRPr="004A5660">
        <w:rPr>
          <w:lang w:val="en-US"/>
        </w:rPr>
        <w:t xml:space="preserve"> result file.</w:t>
      </w:r>
    </w:p>
    <w:p w:rsidR="00BB36DA" w:rsidRPr="004A5660" w:rsidRDefault="00BB36DA" w:rsidP="00401914">
      <w:pPr>
        <w:rPr>
          <w:lang w:val="en-US"/>
        </w:rPr>
      </w:pPr>
    </w:p>
    <w:p w:rsidR="003051F8" w:rsidRPr="004A5660" w:rsidRDefault="0025746E">
      <w:pPr>
        <w:spacing w:before="0" w:after="0"/>
        <w:jc w:val="left"/>
        <w:rPr>
          <w:b/>
          <w:i/>
          <w:caps/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:rsidR="00EF3A19" w:rsidRPr="004A5660" w:rsidRDefault="0025746E" w:rsidP="00EF3A19">
      <w:pPr>
        <w:pStyle w:val="Titre2"/>
        <w:rPr>
          <w:lang w:val="en-US"/>
        </w:rPr>
      </w:pPr>
      <w:bookmarkStart w:id="108" w:name="_Toc484537114"/>
      <w:r w:rsidRPr="004A5660">
        <w:rPr>
          <w:lang w:val="en-US"/>
        </w:rPr>
        <w:lastRenderedPageBreak/>
        <w:t>HLA Object Management ETC</w:t>
      </w:r>
      <w:bookmarkEnd w:id="108"/>
    </w:p>
    <w:p w:rsidR="00A30107" w:rsidRPr="004A5660" w:rsidRDefault="0025746E" w:rsidP="00A30107">
      <w:pPr>
        <w:pStyle w:val="Titre3"/>
        <w:rPr>
          <w:lang w:val="en-US"/>
        </w:rPr>
      </w:pPr>
      <w:bookmarkStart w:id="109" w:name="_Toc484537115"/>
      <w:r w:rsidRPr="004A5660">
        <w:rPr>
          <w:lang w:val="en-US"/>
        </w:rPr>
        <w:t>ETC Start</w:t>
      </w:r>
      <w:bookmarkEnd w:id="109"/>
    </w:p>
    <w:p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Example of entered commands (bold) in the UI terminal window: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{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"setSUT",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"15",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"sut" : "11_SOM_Ok_FOM_Ok"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5D052A" w:rsidRPr="004A5660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TS_HLA_Object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{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"setTestSuite",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"16",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"testSuiteName" : "</w:t>
      </w:r>
      <w:r w:rsidR="00DF5DBB">
        <w:rPr>
          <w:rFonts w:ascii="Courier New" w:hAnsi="Courier New" w:cs="Courier New"/>
          <w:noProof/>
          <w:sz w:val="16"/>
          <w:szCs w:val="16"/>
          <w:lang w:val="en-US"/>
        </w:rPr>
        <w:t>TS_</w:t>
      </w: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HLA_Object"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5D052A" w:rsidRPr="004A5660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TS_HLA_Object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de.fraunhofer.iosb.ivct.TestSuiteParameters@13da807b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Start Test Case: TC_001_Object_Interaction_Check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"startTestCase",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"17",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"testCaseId" : "nato.ivct.etc.fr.tc_hla_object.TC_001_Object_Interaction_Check",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"tsRunFolder" : "TS_HLA_Object\\TS_HLA_Object\\bin",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"tcParam" : {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"federationName"  : "FEDERATION_TEST"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"sutName"         : "TestFederate"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"rtiAddress"      : "127.0.0.1"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"rtiPort"         : "8989"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"testDuration"    : "60"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"resultDirectory" : "D:\Users\jehubler\Documents\GitHub\ETC_FRA_Config\IVCTsut\11_SOM_Ok_FOM_Ok\TS_HLA_Object"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"fomFiles"        : [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    { "fileName"    : "D:\Users\HLA\Documents\GitHub\ETC_FRA_Config\IVCTsut\11_SOM_Ok_FOM_Ok\TS_HLA_Object\MAKsimple1516e.xml" }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]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"somFiles"        : [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    { "fileName"    : "D:\Users\HLA\Documents\GitHub\ETC_FRA_Config\IVCTsut\11_SOM_Ok_FOM_Ok\TS_HLA_Object\SOM_MAKsimple1516e.xml" }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]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commandType name is: announceVerdict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sequence number is: 17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name is: TC_001_Object_Interaction_Check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verdict is: PASSED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verdict text is: ok</w:t>
      </w:r>
    </w:p>
    <w:p w:rsidR="005D052A" w:rsidRPr="004A5660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Test schedule finished: </w:t>
      </w:r>
      <w:r w:rsidR="00DF5DBB" w:rsidRPr="00DF5DBB">
        <w:rPr>
          <w:rFonts w:ascii="Courier New" w:hAnsi="Courier New" w:cs="Courier New"/>
          <w:noProof/>
          <w:sz w:val="16"/>
          <w:szCs w:val="16"/>
          <w:lang w:val="en-US"/>
        </w:rPr>
        <w:t>TS_HLA_Object</w:t>
      </w:r>
    </w:p>
    <w:p w:rsidR="00A30107" w:rsidRPr="004A5660" w:rsidRDefault="00A30107" w:rsidP="00A30107">
      <w:pPr>
        <w:rPr>
          <w:lang w:val="en-US"/>
        </w:rPr>
      </w:pPr>
    </w:p>
    <w:p w:rsidR="00CB3163" w:rsidRPr="004A5660" w:rsidRDefault="00CB3163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 w:rsidRPr="004A5660">
        <w:rPr>
          <w:lang w:val="en-US"/>
        </w:rPr>
        <w:br w:type="page"/>
      </w:r>
    </w:p>
    <w:p w:rsidR="00A30107" w:rsidRPr="004A5660" w:rsidRDefault="00A30107" w:rsidP="00A30107">
      <w:pPr>
        <w:pStyle w:val="Titre3"/>
        <w:rPr>
          <w:lang w:val="en-US"/>
        </w:rPr>
      </w:pPr>
      <w:bookmarkStart w:id="110" w:name="_Toc484537116"/>
      <w:r w:rsidRPr="004A5660">
        <w:rPr>
          <w:lang w:val="en-US"/>
        </w:rPr>
        <w:lastRenderedPageBreak/>
        <w:t>In</w:t>
      </w:r>
      <w:r w:rsidR="0025746E" w:rsidRPr="004A5660">
        <w:rPr>
          <w:lang w:val="en-US"/>
        </w:rPr>
        <w:t>-progress information</w:t>
      </w:r>
      <w:bookmarkEnd w:id="110"/>
    </w:p>
    <w:p w:rsidR="003F48B3" w:rsidRPr="004A5660" w:rsidRDefault="0025746E" w:rsidP="003F48B3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11:34:44 -----------------------------------------------------------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objects/interactions conformance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Observe federate for objects/interactions creation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Compare with SOM/FOM files publications</w:t>
      </w:r>
    </w:p>
    <w:p w:rsidR="00A13C99" w:rsidRPr="004A5660" w:rsidRDefault="00A13C99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TEST CASE PREAMBLE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Testing FOM Files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Testing SOM Files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11:34:44 -----------------------------------------------------------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objects/interactions conformance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Observe federate for objects/interactions creation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Compare with SOM/FOM files publications</w:t>
      </w:r>
    </w:p>
    <w:p w:rsidR="00A13C99" w:rsidRPr="004A5660" w:rsidRDefault="00A13C99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TEST CASE PREAMBLE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Testing FOM Files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Testing SOM include in FOM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Analysis consistency of sharing property between SOM and FOM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Testing SOM Files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Testing SOM include in FOM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11:34:44 Analysis consistency of sharing property between SOM and FOM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11:34:46 Analysis of consistency rules between services and between services and objects and interac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tions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11:34:46 createFederationExecution exception=Federation FEDERATION_TEST already exists (909000000)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11:34:46 initiateRti: FederationExecutionAlreadyExists (ignored)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11:34:46 RTI connected successfully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11:34:46 -----------------------------------------------------------</w:t>
      </w:r>
    </w:p>
    <w:p w:rsidR="00A13C99" w:rsidRPr="004A5660" w:rsidRDefault="00A13C99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11:34:46 TEST CASE BODY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11:34:46 Wait while federate stimulation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11:34:46 discoverObjectInstance theObject=instance&lt;4108&gt;, theObjectClass=objectClass&lt;3&gt;, objectNameH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LAobjectRoot.HLAmanager.HLAfederate4108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11:34:46 discoverObjectInstance theObject=instance&lt;101&gt;, theObjectClass=objectClass&lt;3&gt;, objectNameHL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AobjectRoot.HLAmanager.HLAfederate101</w:t>
      </w:r>
    </w:p>
    <w:p w:rsidR="00A13C99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11:34:46 discoverObjectInstance theObject=instance&lt;1&gt;, theObjectClass=objectClass&lt;4&gt;, objectNameHLA-</w:t>
      </w:r>
    </w:p>
    <w:p w:rsidR="00034325" w:rsidRPr="004A5660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Manager.Federation</w:t>
      </w:r>
    </w:p>
    <w:p w:rsidR="00A13C99" w:rsidRPr="004A5660" w:rsidRDefault="00A13C99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3C99" w:rsidRPr="007C6926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:rsidR="00A13C99" w:rsidRPr="007C6926" w:rsidRDefault="00A13C99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3C99" w:rsidRPr="007C6926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11:35:46 Stop waiting federate actions</w:t>
      </w:r>
    </w:p>
    <w:p w:rsidR="0082442D" w:rsidRPr="007C6926" w:rsidRDefault="0025746E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11:35:46 ###########################################################</w:t>
      </w:r>
    </w:p>
    <w:p w:rsidR="0082442D" w:rsidRPr="007C6926" w:rsidRDefault="0025746E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:rsidR="0082442D" w:rsidRPr="007C6926" w:rsidRDefault="0025746E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Date : 2017_04_06_11h35m46s</w:t>
      </w:r>
    </w:p>
    <w:p w:rsidR="0082442D" w:rsidRPr="007C6926" w:rsidRDefault="0082442D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82442D" w:rsidRPr="007C6926" w:rsidRDefault="0025746E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:rsidR="0082442D" w:rsidRPr="007C6926" w:rsidRDefault="0082442D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82442D" w:rsidRPr="007C6926" w:rsidRDefault="0025746E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:rsidR="0082442D" w:rsidRPr="007C6926" w:rsidRDefault="0025746E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:rsidR="00A13C99" w:rsidRPr="007C6926" w:rsidRDefault="0025746E" w:rsidP="00824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:rsidR="00A13C99" w:rsidRPr="007C6926" w:rsidRDefault="00A13C99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3C99" w:rsidRPr="007C6926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:rsidR="0082442D" w:rsidRPr="007C6926" w:rsidRDefault="0082442D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3C99" w:rsidRPr="007C6926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11:35:46 destroyFederationExecution exception=Federates Currently Joined (909146016)</w:t>
      </w:r>
    </w:p>
    <w:p w:rsidR="00A13C99" w:rsidRPr="007C6926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11:35:46 terminateRti: FederatesCurrentlyJoined (ignored)</w:t>
      </w:r>
    </w:p>
    <w:p w:rsidR="00A13C99" w:rsidRPr="007C6926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>11:35:46 TC PASSED</w:t>
      </w:r>
    </w:p>
    <w:p w:rsidR="00EC434D" w:rsidRPr="004A5660" w:rsidRDefault="00EC434D" w:rsidP="00034325">
      <w:pPr>
        <w:rPr>
          <w:lang w:val="en-US"/>
        </w:rPr>
      </w:pPr>
    </w:p>
    <w:p w:rsidR="00034325" w:rsidRPr="004A5660" w:rsidRDefault="0025746E" w:rsidP="00034325">
      <w:pPr>
        <w:rPr>
          <w:lang w:val="en-US"/>
        </w:rPr>
      </w:pPr>
      <w:r w:rsidRPr="004A5660">
        <w:rPr>
          <w:lang w:val="en-US"/>
        </w:rPr>
        <w:t xml:space="preserve">A very large amount of log information is </w:t>
      </w:r>
      <w:r w:rsidR="00FE44DE">
        <w:rPr>
          <w:lang w:val="en-US"/>
        </w:rPr>
        <w:t>displayed</w:t>
      </w:r>
      <w:r w:rsidR="00FE44DE" w:rsidRPr="004A5660">
        <w:rPr>
          <w:lang w:val="en-US"/>
        </w:rPr>
        <w:t xml:space="preserve"> </w:t>
      </w:r>
      <w:r w:rsidRPr="004A5660">
        <w:rPr>
          <w:lang w:val="en-US"/>
        </w:rPr>
        <w:t xml:space="preserve">by IVCT internal processes while waiting for the end of the federate execution. </w:t>
      </w:r>
      <w:r w:rsidR="00115E61">
        <w:rPr>
          <w:lang w:val="en-US"/>
        </w:rPr>
        <w:t>N</w:t>
      </w:r>
      <w:r w:rsidR="00115E61" w:rsidRPr="004A5660">
        <w:rPr>
          <w:lang w:val="en-US"/>
        </w:rPr>
        <w:t>on-useful lines</w:t>
      </w:r>
      <w:r w:rsidR="00115E61">
        <w:rPr>
          <w:lang w:val="en-US"/>
        </w:rPr>
        <w:t xml:space="preserve"> have been removed from t</w:t>
      </w:r>
      <w:r w:rsidR="00115E61" w:rsidRPr="00115E61">
        <w:rPr>
          <w:lang w:val="en-US"/>
        </w:rPr>
        <w:t>he previous example</w:t>
      </w:r>
      <w:r w:rsidRPr="004A5660">
        <w:rPr>
          <w:lang w:val="en-US"/>
        </w:rPr>
        <w:t>.</w:t>
      </w:r>
    </w:p>
    <w:p w:rsidR="00A30107" w:rsidRPr="004A5660" w:rsidRDefault="00A30107" w:rsidP="00A30107">
      <w:pPr>
        <w:rPr>
          <w:lang w:val="en-US"/>
        </w:rPr>
      </w:pPr>
    </w:p>
    <w:p w:rsidR="00A30107" w:rsidRPr="004A5660" w:rsidRDefault="00A30107" w:rsidP="00A30107">
      <w:pPr>
        <w:pStyle w:val="Titre3"/>
        <w:rPr>
          <w:lang w:val="en-US"/>
        </w:rPr>
      </w:pPr>
      <w:bookmarkStart w:id="111" w:name="_Toc480305825"/>
      <w:bookmarkStart w:id="112" w:name="_Toc480305826"/>
      <w:bookmarkStart w:id="113" w:name="_Toc484537117"/>
      <w:bookmarkEnd w:id="111"/>
      <w:bookmarkEnd w:id="112"/>
      <w:r w:rsidRPr="004A5660">
        <w:rPr>
          <w:lang w:val="en-US"/>
        </w:rPr>
        <w:t>ETC Stop</w:t>
      </w:r>
      <w:bookmarkEnd w:id="113"/>
    </w:p>
    <w:p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ETC automatically stops after specified time period (</w:t>
      </w:r>
      <w:r w:rsidRPr="004A5660">
        <w:rPr>
          <w:rFonts w:ascii="Courier New" w:hAnsi="Courier New" w:cs="Courier New"/>
          <w:lang w:val="en-US"/>
        </w:rPr>
        <w:t>testDuration</w:t>
      </w:r>
      <w:r w:rsidRPr="004A5660">
        <w:rPr>
          <w:lang w:val="en-US"/>
        </w:rPr>
        <w:t xml:space="preserve"> attribute, see §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_Ref480302158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3.1.3</w:t>
      </w:r>
      <w:r w:rsidR="00CD250B" w:rsidRPr="004A5660">
        <w:rPr>
          <w:lang w:val="en-US"/>
        </w:rPr>
        <w:fldChar w:fldCharType="end"/>
      </w:r>
      <w:r w:rsidR="00526E8D" w:rsidRPr="004A5660">
        <w:rPr>
          <w:lang w:val="en-US"/>
        </w:rPr>
        <w:t>).</w:t>
      </w:r>
    </w:p>
    <w:p w:rsidR="00391C88" w:rsidRPr="004A5660" w:rsidRDefault="00391C88" w:rsidP="00A30107">
      <w:pPr>
        <w:rPr>
          <w:lang w:val="en-US"/>
        </w:rPr>
      </w:pPr>
    </w:p>
    <w:p w:rsidR="00A30107" w:rsidRPr="004A5660" w:rsidRDefault="0025746E" w:rsidP="00A30107">
      <w:pPr>
        <w:pStyle w:val="Titre3"/>
        <w:rPr>
          <w:lang w:val="en-US"/>
        </w:rPr>
      </w:pPr>
      <w:bookmarkStart w:id="114" w:name="_Toc484537118"/>
      <w:r w:rsidRPr="004A5660">
        <w:rPr>
          <w:lang w:val="en-US"/>
        </w:rPr>
        <w:t>Results</w:t>
      </w:r>
      <w:bookmarkEnd w:id="114"/>
    </w:p>
    <w:p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 xml:space="preserve">Two result files are created in the folder designated by the </w:t>
      </w:r>
      <w:r w:rsidRPr="004A5660">
        <w:rPr>
          <w:rFonts w:ascii="Courier New" w:hAnsi="Courier New" w:cs="Courier New"/>
          <w:lang w:val="en-US"/>
        </w:rPr>
        <w:t>resultDirectory</w:t>
      </w:r>
      <w:r w:rsidR="00391C88" w:rsidRPr="004A5660">
        <w:rPr>
          <w:lang w:val="en-US"/>
        </w:rPr>
        <w:t xml:space="preserve"> parameter of </w:t>
      </w:r>
      <w:r w:rsidRPr="004A5660">
        <w:rPr>
          <w:lang w:val="en-US"/>
        </w:rPr>
        <w:t>configuration file (see §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_Ref480302158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3.1.3</w:t>
      </w:r>
      <w:r w:rsidR="00CD250B" w:rsidRPr="004A5660">
        <w:rPr>
          <w:lang w:val="en-US"/>
        </w:rPr>
        <w:fldChar w:fldCharType="end"/>
      </w:r>
      <w:r w:rsidR="00015DB0" w:rsidRPr="004A5660">
        <w:rPr>
          <w:lang w:val="en-US"/>
        </w:rPr>
        <w:t>)</w:t>
      </w:r>
      <w:r w:rsidR="00391C88" w:rsidRPr="004A5660">
        <w:rPr>
          <w:lang w:val="en-US"/>
        </w:rPr>
        <w:t>.</w:t>
      </w:r>
    </w:p>
    <w:p w:rsidR="00391C88" w:rsidRPr="004A5660" w:rsidRDefault="00391C88" w:rsidP="00391C88">
      <w:pPr>
        <w:rPr>
          <w:lang w:val="en-US"/>
        </w:rPr>
      </w:pPr>
    </w:p>
    <w:p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>The result files are named:</w:t>
      </w:r>
    </w:p>
    <w:p w:rsidR="00391C88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HLA_Object_certified_data_</w:t>
      </w:r>
      <w:r w:rsidRPr="004A5660">
        <w:rPr>
          <w:lang w:val="en-US"/>
        </w:rPr>
        <w:t xml:space="preserve"> followed by the execution date and time of the test case for the compliant declarations done by the SuT</w:t>
      </w:r>
    </w:p>
    <w:p w:rsidR="00391C88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HLA_Object_non_certified_data_</w:t>
      </w:r>
      <w:r w:rsidRPr="004A5660">
        <w:rPr>
          <w:lang w:val="en-US"/>
        </w:rPr>
        <w:t xml:space="preserve"> followed by the execution date and time of the test case for the non-compliant declarations done by the SuT</w:t>
      </w:r>
    </w:p>
    <w:p w:rsidR="00391C88" w:rsidRPr="004A5660" w:rsidRDefault="00391C88" w:rsidP="00391C88">
      <w:pPr>
        <w:rPr>
          <w:lang w:val="en-US"/>
        </w:rPr>
      </w:pPr>
    </w:p>
    <w:p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>Both result files contain:</w:t>
      </w:r>
    </w:p>
    <w:p w:rsidR="00D7070D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header with:</w:t>
      </w:r>
    </w:p>
    <w:p w:rsidR="00D7070D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r w:rsidR="00F2768D" w:rsidRPr="004A5660">
        <w:rPr>
          <w:lang w:val="en-US"/>
        </w:rPr>
        <w:t xml:space="preserve">SuT </w:t>
      </w:r>
      <w:r w:rsidRPr="004A5660">
        <w:rPr>
          <w:lang w:val="en-US"/>
        </w:rPr>
        <w:t>(from the configuration file)</w:t>
      </w:r>
    </w:p>
    <w:p w:rsidR="00D7070D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>The execution date and time</w:t>
      </w:r>
    </w:p>
    <w:p w:rsidR="00D7070D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list of objects instances sent and received by the SuT</w:t>
      </w:r>
    </w:p>
    <w:p w:rsidR="00D7070D" w:rsidRPr="004A5660" w:rsidRDefault="00D7070D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list of interactio</w:t>
      </w:r>
      <w:r w:rsidR="0025746E" w:rsidRPr="004A5660">
        <w:rPr>
          <w:lang w:val="en-US"/>
        </w:rPr>
        <w:t>ns instances sent and received by the SuT</w:t>
      </w:r>
    </w:p>
    <w:p w:rsidR="00391C88" w:rsidRPr="004A5660" w:rsidRDefault="00391C88" w:rsidP="00391C88">
      <w:pPr>
        <w:rPr>
          <w:lang w:val="en-US"/>
        </w:rPr>
      </w:pPr>
    </w:p>
    <w:p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HLA_Object_certified_data_*</w:t>
      </w:r>
      <w:r w:rsidRPr="004A5660">
        <w:rPr>
          <w:lang w:val="en-US"/>
        </w:rPr>
        <w:t xml:space="preserve"> contains the expected sent/received (and </w:t>
      </w:r>
      <w:r w:rsidR="00AD752E">
        <w:rPr>
          <w:lang w:val="en-US"/>
        </w:rPr>
        <w:t xml:space="preserve">really </w:t>
      </w:r>
      <w:r w:rsidRPr="004A5660">
        <w:rPr>
          <w:lang w:val="en-US"/>
        </w:rPr>
        <w:t>sent/received) objects and interactions instances.</w:t>
      </w:r>
    </w:p>
    <w:p w:rsidR="00391C88" w:rsidRPr="004A5660" w:rsidRDefault="00391C88" w:rsidP="00391C88">
      <w:pPr>
        <w:rPr>
          <w:lang w:val="en-US"/>
        </w:rPr>
      </w:pPr>
    </w:p>
    <w:p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HLA_Object_non_certified_data_*</w:t>
      </w:r>
      <w:r w:rsidRPr="004A5660">
        <w:rPr>
          <w:lang w:val="en-US"/>
        </w:rPr>
        <w:t xml:space="preserve"> contains the expected sent/received (and not</w:t>
      </w:r>
      <w:r w:rsidR="00AD752E">
        <w:rPr>
          <w:lang w:val="en-US"/>
        </w:rPr>
        <w:t xml:space="preserve"> really</w:t>
      </w:r>
      <w:r w:rsidRPr="004A5660">
        <w:rPr>
          <w:lang w:val="en-US"/>
        </w:rPr>
        <w:t xml:space="preserve"> sent/received) objects and interactions instances.</w:t>
      </w:r>
    </w:p>
    <w:p w:rsidR="00391C88" w:rsidRPr="004A5660" w:rsidRDefault="00391C88" w:rsidP="00391C88">
      <w:pPr>
        <w:rPr>
          <w:lang w:val="en-US"/>
        </w:rPr>
      </w:pPr>
    </w:p>
    <w:p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>Refer to §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_Ref479237183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8.3.3</w:t>
      </w:r>
      <w:r w:rsidR="00CD250B" w:rsidRPr="004A5660">
        <w:rPr>
          <w:lang w:val="en-US"/>
        </w:rPr>
        <w:fldChar w:fldCharType="end"/>
      </w:r>
      <w:r w:rsidR="00391C88" w:rsidRPr="004A5660">
        <w:rPr>
          <w:lang w:val="en-US"/>
        </w:rPr>
        <w:t xml:space="preserve"> for an example of </w:t>
      </w:r>
      <w:r w:rsidR="00546461">
        <w:rPr>
          <w:lang w:val="en-US"/>
        </w:rPr>
        <w:t>an</w:t>
      </w:r>
      <w:r w:rsidR="00391C88" w:rsidRPr="004A5660">
        <w:rPr>
          <w:lang w:val="en-US"/>
        </w:rPr>
        <w:t xml:space="preserve"> HLA </w:t>
      </w:r>
      <w:r w:rsidR="00B27B97" w:rsidRPr="004A5660">
        <w:rPr>
          <w:lang w:val="en-US"/>
        </w:rPr>
        <w:t>Object</w:t>
      </w:r>
      <w:r w:rsidR="00391C88" w:rsidRPr="004A5660">
        <w:rPr>
          <w:lang w:val="en-US"/>
        </w:rPr>
        <w:t xml:space="preserve"> Management result file.</w:t>
      </w:r>
    </w:p>
    <w:p w:rsidR="00A30107" w:rsidRPr="004A5660" w:rsidRDefault="00A30107" w:rsidP="00A30107">
      <w:pPr>
        <w:rPr>
          <w:lang w:val="en-US"/>
        </w:rPr>
      </w:pPr>
    </w:p>
    <w:p w:rsidR="00403ADE" w:rsidRPr="004A5660" w:rsidRDefault="0025746E" w:rsidP="00B27B97">
      <w:pPr>
        <w:rPr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:rsidR="00EF3A19" w:rsidRPr="004A5660" w:rsidRDefault="0025746E" w:rsidP="00EF3A19">
      <w:pPr>
        <w:pStyle w:val="Titre2"/>
        <w:rPr>
          <w:lang w:val="en-US"/>
        </w:rPr>
      </w:pPr>
      <w:bookmarkStart w:id="115" w:name="_Toc484537119"/>
      <w:r w:rsidRPr="004A5660">
        <w:rPr>
          <w:lang w:val="en-US"/>
        </w:rPr>
        <w:lastRenderedPageBreak/>
        <w:t>HLA Services Verification ETC</w:t>
      </w:r>
      <w:bookmarkEnd w:id="115"/>
    </w:p>
    <w:p w:rsidR="00A30107" w:rsidRPr="004A5660" w:rsidRDefault="0025746E" w:rsidP="00A30107">
      <w:pPr>
        <w:pStyle w:val="Titre3"/>
        <w:rPr>
          <w:lang w:val="en-US"/>
        </w:rPr>
      </w:pPr>
      <w:bookmarkStart w:id="116" w:name="_Toc484537120"/>
      <w:r w:rsidRPr="004A5660">
        <w:rPr>
          <w:lang w:val="en-US"/>
        </w:rPr>
        <w:t>ETC Start</w:t>
      </w:r>
      <w:bookmarkEnd w:id="116"/>
    </w:p>
    <w:p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Example of entered commands (bold) in the UI terminal window: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{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"setSUT",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"19",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"sut" : "11_SOM_Ok_FOM_Ok"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5D052A" w:rsidRPr="004A5660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TS_HLA_Services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{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"setTestSuite",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"20",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"testSuiteName" : "HLA_Services"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5D052A" w:rsidRPr="004A5660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TS_HLA_Services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&gt; de.fraunhofer.iosb.ivct.TestSuiteParameters@ee33c2b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Start Test Case: TC_001_Services_Check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"commandType" : "startTestCase",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"sequence" : "21",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"testCaseId" : "nato.ivct.etc.fr.tc_hla_services.TC_001_Services_Check 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"tsRunFolder" : "TS_HLA_Services\\TS_HLA_Services\\bin",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"tcParam" : {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"federationName"  : "FEDERATION_TEST"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"sutName"         : "TestFederate"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"rtiAddress"      : "127.0.0.1"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"rtiPort"         : "8989"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"testDuration"    : "60"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"resultDirectory" : "D:\Users\jehubler\Documents\GitHub\ETC_FRA_Config\IVCTsut\11_SOM_Ok_FOM_Ok\TS_HLA_Services"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"fomFiles"        : [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    { "fileName"    : "D:\Users\HLA\Documents\GitHub\ETC_FRA_Config\IVCTsut\11_SOM_Ok_FOM_Ok\TS_HLA_Services\MAKsimple1516e.xml" }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]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"somFiles"        : [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    { "fileName"    : "D:\Users\HLA\Documents\GitHub\ETC_FRA_Config\IVCTsut\11_SOM_Ok_FOM_Ok\TS_HLA_Services\SOM_MAKsimple1516e.xml" }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]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commandType name is: announceVerdict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sequence number is: 21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name is: TC_001_Services_Check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verdict is: PASSED</w:t>
      </w: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test case verdict text is: ok</w:t>
      </w:r>
    </w:p>
    <w:p w:rsidR="005D052A" w:rsidRPr="004A5660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Test schedule finished: </w:t>
      </w:r>
      <w:r w:rsidR="006161D5" w:rsidRPr="006161D5">
        <w:rPr>
          <w:rFonts w:ascii="Courier New" w:hAnsi="Courier New" w:cs="Courier New"/>
          <w:noProof/>
          <w:sz w:val="16"/>
          <w:szCs w:val="16"/>
          <w:lang w:val="en-US"/>
        </w:rPr>
        <w:t>TS_HLA_Services</w:t>
      </w:r>
    </w:p>
    <w:p w:rsidR="00A30107" w:rsidRPr="004A5660" w:rsidRDefault="00A30107" w:rsidP="00A30107">
      <w:pPr>
        <w:rPr>
          <w:lang w:val="en-US"/>
        </w:rPr>
      </w:pPr>
    </w:p>
    <w:p w:rsidR="00C16812" w:rsidRPr="004A5660" w:rsidRDefault="00C16812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 w:rsidRPr="004A5660">
        <w:rPr>
          <w:lang w:val="en-US"/>
        </w:rPr>
        <w:br w:type="page"/>
      </w:r>
    </w:p>
    <w:p w:rsidR="00A30107" w:rsidRPr="004A5660" w:rsidRDefault="00A30107" w:rsidP="00A30107">
      <w:pPr>
        <w:pStyle w:val="Titre3"/>
        <w:rPr>
          <w:lang w:val="en-US"/>
        </w:rPr>
      </w:pPr>
      <w:bookmarkStart w:id="117" w:name="_Toc484537121"/>
      <w:r w:rsidRPr="004A5660">
        <w:rPr>
          <w:lang w:val="en-US"/>
        </w:rPr>
        <w:lastRenderedPageBreak/>
        <w:t>I</w:t>
      </w:r>
      <w:r w:rsidR="0025746E" w:rsidRPr="004A5660">
        <w:rPr>
          <w:lang w:val="en-US"/>
        </w:rPr>
        <w:t>n-progress information</w:t>
      </w:r>
      <w:bookmarkEnd w:id="117"/>
    </w:p>
    <w:p w:rsidR="003F48B3" w:rsidRPr="004A5660" w:rsidRDefault="0025746E" w:rsidP="003F48B3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11:41:33 -----------------------------------------------------------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services conformance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Observe federate for services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Compare with SOM/FOM files services</w:t>
      </w:r>
    </w:p>
    <w:p w:rsidR="00C16812" w:rsidRPr="004A5660" w:rsidRDefault="00C16812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11:41:33 TEST CASE PREAMBLE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11:41:33 Testing FOM Files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11:41:33 Testing SOM Files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11:41:33 Testing SOM Files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11:41:33 Testing SOM include in FOM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11:41:33 Analysis consistency of sharing property between SOM and FOM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11:41:33 Testing SOM include in FOM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11:41:33 Analysis consistency of sharing property between SOM and FOM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11:41:35 Analysis of consistency rules between services and between services and objects and interac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tions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11:41:35 createFederationExecution exception=Federation FEDERATION_TEST already exists (909000000)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11:41:35 initiateRti: FederationExecutionAlreadyExists (ignored)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11:41:35 RTI connected successfully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11:41:35 -----------------------------------------------------------</w:t>
      </w:r>
    </w:p>
    <w:p w:rsidR="00C16812" w:rsidRPr="004A5660" w:rsidRDefault="00C16812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11:41:35 TEST CASE BODY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11:41:35 Wait while federate stimulation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11:41:35 discoverObjectInstance theObject=instance&lt;4109&gt;, theObjectClass=objectClass&lt;3&gt;, objectNameH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LAobjectRoot.HLAmanager.HLAfederate4109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11:41:35 discoverObjectInstance theObject=instance&lt;101&gt;, theObjectClass=objectClass&lt;3&gt;, objectNameHL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AobjectRoot.HLAmanager.HLAfederate101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11:41:35 discoverObjectInstance theObject=instance&lt;1&gt;, theObjectClass=objectClass&lt;4&gt;, objectNameHLA-</w:t>
      </w:r>
    </w:p>
    <w:p w:rsidR="00034325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Manager.Federation</w:t>
      </w:r>
    </w:p>
    <w:p w:rsidR="00C16812" w:rsidRPr="004A5660" w:rsidRDefault="00C16812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:rsidR="00C16812" w:rsidRPr="004A5660" w:rsidRDefault="00C16812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11:42:35 Stop waiting federate actions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11:42:35 ###########################################################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Date : 2017_04_06_11h42m35s</w:t>
      </w:r>
    </w:p>
    <w:p w:rsidR="00C16812" w:rsidRPr="004A5660" w:rsidRDefault="00C16812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Results for the services certificated</w:t>
      </w:r>
    </w:p>
    <w:p w:rsidR="00C16812" w:rsidRPr="004A5660" w:rsidRDefault="00C16812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:rsidR="00C16812" w:rsidRPr="004A5660" w:rsidRDefault="0025746E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:rsidR="00245E66" w:rsidRPr="004A5660" w:rsidRDefault="00245E66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245E66" w:rsidRPr="004A5660" w:rsidRDefault="0025746E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:rsidR="00245E66" w:rsidRPr="004A5660" w:rsidRDefault="00245E66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245E66" w:rsidRPr="004A5660" w:rsidRDefault="0025746E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11:42:35 destroyFederationExecution exception=Federates Currently Joined (909146016)</w:t>
      </w:r>
    </w:p>
    <w:p w:rsidR="00245E66" w:rsidRPr="004A5660" w:rsidRDefault="0025746E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11:42:35 terminateRti: FederatesCurrentlyJoined (ignored)</w:t>
      </w:r>
    </w:p>
    <w:p w:rsidR="00245E66" w:rsidRPr="004A5660" w:rsidRDefault="0025746E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11:42:35 TC PASSED</w:t>
      </w:r>
    </w:p>
    <w:p w:rsidR="00034325" w:rsidRPr="004A5660" w:rsidRDefault="00034325" w:rsidP="00034325">
      <w:pPr>
        <w:rPr>
          <w:lang w:val="en-US"/>
        </w:rPr>
      </w:pPr>
    </w:p>
    <w:p w:rsidR="00034325" w:rsidRPr="004A5660" w:rsidRDefault="0025746E" w:rsidP="00034325">
      <w:pPr>
        <w:rPr>
          <w:lang w:val="en-US"/>
        </w:rPr>
      </w:pPr>
      <w:r w:rsidRPr="004A5660">
        <w:rPr>
          <w:lang w:val="en-US"/>
        </w:rPr>
        <w:t xml:space="preserve">A very large amount of log information is </w:t>
      </w:r>
      <w:r w:rsidR="00FE44DE">
        <w:rPr>
          <w:lang w:val="en-US"/>
        </w:rPr>
        <w:t>displayed</w:t>
      </w:r>
      <w:r w:rsidR="00FE44DE" w:rsidRPr="004A5660">
        <w:rPr>
          <w:lang w:val="en-US"/>
        </w:rPr>
        <w:t xml:space="preserve"> </w:t>
      </w:r>
      <w:r w:rsidRPr="004A5660">
        <w:rPr>
          <w:lang w:val="en-US"/>
        </w:rPr>
        <w:t xml:space="preserve">by IVCT internal processes while waiting for the end of the federate execution. </w:t>
      </w:r>
      <w:r w:rsidR="00115E61">
        <w:rPr>
          <w:lang w:val="en-US"/>
        </w:rPr>
        <w:t>N</w:t>
      </w:r>
      <w:r w:rsidR="00115E61" w:rsidRPr="004A5660">
        <w:rPr>
          <w:lang w:val="en-US"/>
        </w:rPr>
        <w:t>on-useful lines</w:t>
      </w:r>
      <w:r w:rsidR="00115E61">
        <w:rPr>
          <w:lang w:val="en-US"/>
        </w:rPr>
        <w:t xml:space="preserve"> have been removed from t</w:t>
      </w:r>
      <w:r w:rsidR="00115E61" w:rsidRPr="00115E61">
        <w:rPr>
          <w:lang w:val="en-US"/>
        </w:rPr>
        <w:t>he previous example</w:t>
      </w:r>
      <w:r w:rsidRPr="004A5660">
        <w:rPr>
          <w:lang w:val="en-US"/>
        </w:rPr>
        <w:t>.</w:t>
      </w:r>
    </w:p>
    <w:p w:rsidR="00A30107" w:rsidRPr="004A5660" w:rsidRDefault="00A30107" w:rsidP="00A30107">
      <w:pPr>
        <w:rPr>
          <w:lang w:val="en-US"/>
        </w:rPr>
      </w:pPr>
    </w:p>
    <w:p w:rsidR="00A30107" w:rsidRPr="004A5660" w:rsidRDefault="00A30107" w:rsidP="00A30107">
      <w:pPr>
        <w:pStyle w:val="Titre3"/>
        <w:rPr>
          <w:lang w:val="en-US"/>
        </w:rPr>
      </w:pPr>
      <w:bookmarkStart w:id="118" w:name="_Toc480305832"/>
      <w:bookmarkStart w:id="119" w:name="_Toc480305833"/>
      <w:bookmarkStart w:id="120" w:name="_Toc484537122"/>
      <w:bookmarkEnd w:id="118"/>
      <w:bookmarkEnd w:id="119"/>
      <w:r w:rsidRPr="004A5660">
        <w:rPr>
          <w:lang w:val="en-US"/>
        </w:rPr>
        <w:t>ETC Stop</w:t>
      </w:r>
      <w:bookmarkEnd w:id="120"/>
    </w:p>
    <w:p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ETC automatically stops after specified time period (</w:t>
      </w:r>
      <w:r w:rsidRPr="004A5660">
        <w:rPr>
          <w:rFonts w:ascii="Courier New" w:hAnsi="Courier New" w:cs="Courier New"/>
          <w:lang w:val="en-US"/>
        </w:rPr>
        <w:t>testDuration</w:t>
      </w:r>
      <w:r w:rsidRPr="004A5660">
        <w:rPr>
          <w:lang w:val="en-US"/>
        </w:rPr>
        <w:t xml:space="preserve"> attribute, see §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_Ref480302166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3.1.4</w:t>
      </w:r>
      <w:r w:rsidR="00CD250B" w:rsidRPr="004A5660">
        <w:rPr>
          <w:lang w:val="en-US"/>
        </w:rPr>
        <w:fldChar w:fldCharType="end"/>
      </w:r>
      <w:r w:rsidR="00C20E11" w:rsidRPr="004A5660">
        <w:rPr>
          <w:lang w:val="en-US"/>
        </w:rPr>
        <w:t>)</w:t>
      </w:r>
    </w:p>
    <w:p w:rsidR="00B27B97" w:rsidRPr="004A5660" w:rsidRDefault="00B27B97" w:rsidP="00A30107">
      <w:pPr>
        <w:rPr>
          <w:lang w:val="en-US"/>
        </w:rPr>
      </w:pPr>
    </w:p>
    <w:p w:rsidR="00A30107" w:rsidRPr="004A5660" w:rsidRDefault="0025746E" w:rsidP="00A30107">
      <w:pPr>
        <w:pStyle w:val="Titre3"/>
        <w:rPr>
          <w:lang w:val="en-US"/>
        </w:rPr>
      </w:pPr>
      <w:bookmarkStart w:id="121" w:name="_Toc484537123"/>
      <w:r w:rsidRPr="004A5660">
        <w:rPr>
          <w:lang w:val="en-US"/>
        </w:rPr>
        <w:t>Results</w:t>
      </w:r>
      <w:bookmarkEnd w:id="121"/>
    </w:p>
    <w:p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 xml:space="preserve">Two result files are created in the folder designated by the </w:t>
      </w:r>
      <w:r w:rsidRPr="004A5660">
        <w:rPr>
          <w:rFonts w:ascii="Courier New" w:hAnsi="Courier New" w:cs="Courier New"/>
          <w:lang w:val="en-US"/>
        </w:rPr>
        <w:t>resultDirectory</w:t>
      </w:r>
      <w:r w:rsidR="006C6D8A" w:rsidRPr="004A5660">
        <w:rPr>
          <w:lang w:val="en-US"/>
        </w:rPr>
        <w:t xml:space="preserve"> parameter of </w:t>
      </w:r>
      <w:r w:rsidRPr="004A5660">
        <w:rPr>
          <w:lang w:val="en-US"/>
        </w:rPr>
        <w:t>configuration file (see §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_Ref480302166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3.1.4</w:t>
      </w:r>
      <w:r w:rsidR="00CD250B" w:rsidRPr="004A5660">
        <w:rPr>
          <w:lang w:val="en-US"/>
        </w:rPr>
        <w:fldChar w:fldCharType="end"/>
      </w:r>
      <w:r w:rsidR="00C20E11" w:rsidRPr="004A5660">
        <w:rPr>
          <w:lang w:val="en-US"/>
        </w:rPr>
        <w:t>)</w:t>
      </w:r>
      <w:r w:rsidR="006C6D8A" w:rsidRPr="004A5660">
        <w:rPr>
          <w:lang w:val="en-US"/>
        </w:rPr>
        <w:t>.</w:t>
      </w:r>
    </w:p>
    <w:p w:rsidR="006C6D8A" w:rsidRPr="004A5660" w:rsidRDefault="006C6D8A" w:rsidP="006C6D8A">
      <w:pPr>
        <w:rPr>
          <w:lang w:val="en-US"/>
        </w:rPr>
      </w:pPr>
    </w:p>
    <w:p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>The result files are named:</w:t>
      </w:r>
    </w:p>
    <w:p w:rsidR="006C6D8A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HLA_Services_certified_data_</w:t>
      </w:r>
      <w:r w:rsidRPr="004A5660">
        <w:rPr>
          <w:lang w:val="en-US"/>
        </w:rPr>
        <w:t xml:space="preserve"> followed by the execution date and time of the test case for the compliant services used by the SuT</w:t>
      </w:r>
    </w:p>
    <w:p w:rsidR="006C6D8A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HLA_Services_non_certified_data_</w:t>
      </w:r>
      <w:r w:rsidRPr="004A5660">
        <w:rPr>
          <w:lang w:val="en-US"/>
        </w:rPr>
        <w:t xml:space="preserve"> followed by the execution date and time of the test case for the non-compliant services used by the </w:t>
      </w:r>
      <w:r w:rsidR="006161D5" w:rsidRPr="004A5660">
        <w:rPr>
          <w:lang w:val="en-US"/>
        </w:rPr>
        <w:t>SuT</w:t>
      </w:r>
    </w:p>
    <w:p w:rsidR="006C6D8A" w:rsidRPr="004A5660" w:rsidRDefault="006C6D8A" w:rsidP="006C6D8A">
      <w:pPr>
        <w:rPr>
          <w:lang w:val="en-US"/>
        </w:rPr>
      </w:pPr>
    </w:p>
    <w:p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>Both result files contain:</w:t>
      </w:r>
    </w:p>
    <w:p w:rsidR="006C6D8A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header with:</w:t>
      </w:r>
    </w:p>
    <w:p w:rsidR="006C6D8A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r w:rsidR="009B467B" w:rsidRPr="004A5660">
        <w:rPr>
          <w:lang w:val="en-US"/>
        </w:rPr>
        <w:t xml:space="preserve">SuT </w:t>
      </w:r>
      <w:r w:rsidRPr="004A5660">
        <w:rPr>
          <w:lang w:val="en-US"/>
        </w:rPr>
        <w:t>(from the configuration file)</w:t>
      </w:r>
    </w:p>
    <w:p w:rsidR="006C6D8A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>The execution date and time</w:t>
      </w:r>
    </w:p>
    <w:p w:rsidR="006C6D8A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list of services used or not used by the SuT</w:t>
      </w:r>
    </w:p>
    <w:p w:rsidR="006C6D8A" w:rsidRPr="004A5660" w:rsidRDefault="006C6D8A" w:rsidP="006C6D8A">
      <w:pPr>
        <w:rPr>
          <w:lang w:val="en-US"/>
        </w:rPr>
      </w:pPr>
    </w:p>
    <w:p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HLA_Services_certified_services_*</w:t>
      </w:r>
      <w:r w:rsidRPr="004A5660">
        <w:rPr>
          <w:lang w:val="en-US"/>
        </w:rPr>
        <w:t xml:space="preserve"> contains the expected used (resp. not used) and effectively used (resp. not used) services.</w:t>
      </w:r>
    </w:p>
    <w:p w:rsidR="006C6D8A" w:rsidRPr="004A5660" w:rsidRDefault="006C6D8A" w:rsidP="006C6D8A">
      <w:pPr>
        <w:rPr>
          <w:lang w:val="en-US"/>
        </w:rPr>
      </w:pPr>
    </w:p>
    <w:p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HLA_Services_non_certified_services_*</w:t>
      </w:r>
      <w:r w:rsidRPr="004A5660">
        <w:rPr>
          <w:lang w:val="en-US"/>
        </w:rPr>
        <w:t xml:space="preserve"> contains the expected used (resp. not used) and effectively not used (resp. used) services.</w:t>
      </w:r>
    </w:p>
    <w:p w:rsidR="006C6D8A" w:rsidRPr="004A5660" w:rsidRDefault="006C6D8A" w:rsidP="006C6D8A">
      <w:pPr>
        <w:rPr>
          <w:lang w:val="en-US"/>
        </w:rPr>
      </w:pPr>
    </w:p>
    <w:p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>Refer to §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_Ref479237703 \r \h </w:instrText>
      </w:r>
      <w:r w:rsidR="00CD250B" w:rsidRPr="004A5660">
        <w:rPr>
          <w:lang w:val="en-US"/>
        </w:rPr>
      </w:r>
      <w:r w:rsidR="00CD250B" w:rsidRPr="004A5660">
        <w:rPr>
          <w:lang w:val="en-US"/>
        </w:rPr>
        <w:fldChar w:fldCharType="separate"/>
      </w:r>
      <w:r w:rsidR="00903E65">
        <w:rPr>
          <w:lang w:val="en-US"/>
        </w:rPr>
        <w:t>8.4.3</w:t>
      </w:r>
      <w:r w:rsidR="00CD250B" w:rsidRPr="004A5660">
        <w:rPr>
          <w:lang w:val="en-US"/>
        </w:rPr>
        <w:fldChar w:fldCharType="end"/>
      </w:r>
      <w:r w:rsidR="006C6D8A" w:rsidRPr="004A5660">
        <w:rPr>
          <w:lang w:val="en-US"/>
        </w:rPr>
        <w:t xml:space="preserve"> for an example of </w:t>
      </w:r>
      <w:r w:rsidR="008A79F4">
        <w:rPr>
          <w:lang w:val="en-US"/>
        </w:rPr>
        <w:t>a</w:t>
      </w:r>
      <w:r w:rsidR="00546461">
        <w:rPr>
          <w:lang w:val="en-US"/>
        </w:rPr>
        <w:t>n</w:t>
      </w:r>
      <w:r w:rsidR="006C6D8A" w:rsidRPr="004A5660">
        <w:rPr>
          <w:lang w:val="en-US"/>
        </w:rPr>
        <w:t xml:space="preserve"> HLA </w:t>
      </w:r>
      <w:r w:rsidR="00287816" w:rsidRPr="004A5660">
        <w:rPr>
          <w:lang w:val="en-US"/>
        </w:rPr>
        <w:t>Services Verification</w:t>
      </w:r>
      <w:r w:rsidR="006C6D8A" w:rsidRPr="004A5660">
        <w:rPr>
          <w:lang w:val="en-US"/>
        </w:rPr>
        <w:t xml:space="preserve"> result file.</w:t>
      </w:r>
    </w:p>
    <w:p w:rsidR="00B27B97" w:rsidRPr="004A5660" w:rsidRDefault="00B27B97" w:rsidP="00A30107">
      <w:pPr>
        <w:rPr>
          <w:lang w:val="en-US"/>
        </w:rPr>
      </w:pPr>
    </w:p>
    <w:p w:rsidR="00403ADE" w:rsidRPr="004A5660" w:rsidRDefault="0025746E" w:rsidP="00B27B97">
      <w:pPr>
        <w:rPr>
          <w:highlight w:val="yellow"/>
          <w:lang w:val="en-US"/>
        </w:rPr>
      </w:pPr>
      <w:r w:rsidRPr="004A5660">
        <w:rPr>
          <w:highlight w:val="yellow"/>
          <w:lang w:val="en-US"/>
        </w:rPr>
        <w:br w:type="page"/>
      </w:r>
    </w:p>
    <w:p w:rsidR="001A5752" w:rsidRPr="0022722C" w:rsidRDefault="0025746E" w:rsidP="00B27B97">
      <w:pPr>
        <w:pStyle w:val="Titre1"/>
        <w:rPr>
          <w:lang w:val="en-US"/>
        </w:rPr>
      </w:pPr>
      <w:bookmarkStart w:id="122" w:name="_Toc484537124"/>
      <w:r w:rsidRPr="0022722C">
        <w:rPr>
          <w:lang w:val="en-US"/>
        </w:rPr>
        <w:lastRenderedPageBreak/>
        <w:t>Troubleshooting</w:t>
      </w:r>
      <w:bookmarkEnd w:id="122"/>
    </w:p>
    <w:tbl>
      <w:tblPr>
        <w:tblStyle w:val="Grilledutableau"/>
        <w:tblW w:w="0" w:type="auto"/>
        <w:tblLayout w:type="fixed"/>
        <w:tblLook w:val="04A0"/>
        <w:tblPrChange w:id="123" w:author="Régis MAUGET (rmauget)" w:date="2017-05-15T09:59:00Z">
          <w:tblPr>
            <w:tblStyle w:val="Grilledutableau"/>
            <w:tblW w:w="0" w:type="auto"/>
            <w:tblLook w:val="04A0"/>
          </w:tblPr>
        </w:tblPrChange>
      </w:tblPr>
      <w:tblGrid>
        <w:gridCol w:w="3794"/>
        <w:gridCol w:w="6060"/>
        <w:tblGridChange w:id="124">
          <w:tblGrid>
            <w:gridCol w:w="3794"/>
            <w:gridCol w:w="1968"/>
            <w:gridCol w:w="4092"/>
          </w:tblGrid>
        </w:tblGridChange>
      </w:tblGrid>
      <w:tr w:rsidR="0061095B" w:rsidRPr="004A5660" w:rsidTr="001F05F5">
        <w:trPr>
          <w:tblHeader/>
          <w:trPrChange w:id="125" w:author="Régis MAUGET (rmauget)" w:date="2017-05-15T09:59:00Z">
            <w:trPr>
              <w:tblHeader/>
            </w:trPr>
          </w:trPrChange>
        </w:trPr>
        <w:tc>
          <w:tcPr>
            <w:tcW w:w="3794" w:type="dxa"/>
            <w:tcPrChange w:id="126" w:author="Régis MAUGET (rmauget)" w:date="2017-05-15T09:59:00Z">
              <w:tcPr>
                <w:tcW w:w="2599" w:type="dxa"/>
                <w:gridSpan w:val="2"/>
              </w:tcPr>
            </w:tcPrChange>
          </w:tcPr>
          <w:p w:rsidR="0061095B" w:rsidRPr="004A5660" w:rsidRDefault="0025746E" w:rsidP="00CD60F6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Problem</w:t>
            </w:r>
          </w:p>
        </w:tc>
        <w:tc>
          <w:tcPr>
            <w:tcW w:w="6060" w:type="dxa"/>
            <w:tcPrChange w:id="127" w:author="Régis MAUGET (rmauget)" w:date="2017-05-15T09:59:00Z">
              <w:tcPr>
                <w:tcW w:w="7255" w:type="dxa"/>
              </w:tcPr>
            </w:tcPrChange>
          </w:tcPr>
          <w:p w:rsidR="0061095B" w:rsidRPr="004A5660" w:rsidRDefault="0025746E" w:rsidP="00CD60F6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Solution</w:t>
            </w:r>
          </w:p>
        </w:tc>
      </w:tr>
      <w:tr w:rsidR="0061095B" w:rsidRPr="00273E04" w:rsidTr="001F05F5">
        <w:trPr>
          <w:tblHeader/>
          <w:trPrChange w:id="128" w:author="Régis MAUGET (rmauget)" w:date="2017-05-15T09:59:00Z">
            <w:trPr>
              <w:tblHeader/>
            </w:trPr>
          </w:trPrChange>
        </w:trPr>
        <w:tc>
          <w:tcPr>
            <w:tcW w:w="3794" w:type="dxa"/>
            <w:tcPrChange w:id="129" w:author="Régis MAUGET (rmauget)" w:date="2017-05-15T09:59:00Z">
              <w:tcPr>
                <w:tcW w:w="2599" w:type="dxa"/>
                <w:gridSpan w:val="2"/>
              </w:tcPr>
            </w:tcPrChange>
          </w:tcPr>
          <w:p w:rsidR="0061095B" w:rsidRPr="004A5660" w:rsidRDefault="0025746E" w:rsidP="0061095B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Java </w:t>
            </w:r>
            <w:r w:rsidRPr="004A5660">
              <w:rPr>
                <w:rFonts w:ascii="Courier New" w:hAnsi="Courier New" w:cs="Courier New"/>
                <w:lang w:val="en-US"/>
              </w:rPr>
              <w:t>ClassNotFoundException</w:t>
            </w:r>
            <w:r w:rsidRPr="004A5660">
              <w:rPr>
                <w:lang w:val="en-US"/>
              </w:rPr>
              <w:t xml:space="preserve"> error when starting ETC</w:t>
            </w:r>
          </w:p>
        </w:tc>
        <w:tc>
          <w:tcPr>
            <w:tcW w:w="6060" w:type="dxa"/>
            <w:tcPrChange w:id="130" w:author="Régis MAUGET (rmauget)" w:date="2017-05-15T09:59:00Z">
              <w:tcPr>
                <w:tcW w:w="7255" w:type="dxa"/>
              </w:tcPr>
            </w:tcPrChange>
          </w:tcPr>
          <w:p w:rsidR="0061095B" w:rsidRPr="004A5660" w:rsidRDefault="0025746E" w:rsidP="0061095B">
            <w:pPr>
              <w:rPr>
                <w:lang w:val="en-US"/>
              </w:rPr>
            </w:pPr>
            <w:r w:rsidRPr="004A5660">
              <w:rPr>
                <w:lang w:val="en-US"/>
              </w:rPr>
              <w:t>Implementation class for ETC not found.</w:t>
            </w:r>
          </w:p>
          <w:p w:rsidR="0061095B" w:rsidRPr="004A5660" w:rsidRDefault="0025746E" w:rsidP="00CA07FC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Check the value of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="00CA07FC">
              <w:rPr>
                <w:lang w:val="en-US"/>
              </w:rPr>
              <w:t xml:space="preserve"> variable in </w:t>
            </w:r>
            <w:r w:rsidR="0022722C" w:rsidRPr="004A5660">
              <w:rPr>
                <w:rFonts w:ascii="Courier New" w:hAnsi="Courier New" w:cs="Courier New"/>
                <w:lang w:val="en-US"/>
              </w:rPr>
              <w:t>%IVCT_HOME%\</w:t>
            </w:r>
            <w:r w:rsidRPr="004A5660">
              <w:rPr>
                <w:rFonts w:ascii="Courier New" w:hAnsi="Courier New" w:cs="Courier New"/>
                <w:lang w:val="en-US"/>
              </w:rPr>
              <w:t>UI\build\distributions\UI-X.Y.Z\bin\UI.bat</w:t>
            </w:r>
            <w:r w:rsidR="00CA07FC">
              <w:rPr>
                <w:lang w:val="en-US"/>
              </w:rPr>
              <w:t xml:space="preserve"> </w:t>
            </w:r>
            <w:r w:rsidRPr="004A5660">
              <w:rPr>
                <w:lang w:val="en-US"/>
              </w:rPr>
              <w:t>script (see §</w:t>
            </w:r>
            <w:r w:rsidR="00CD250B" w:rsidRPr="004A5660">
              <w:rPr>
                <w:lang w:val="en-US"/>
              </w:rPr>
              <w:fldChar w:fldCharType="begin"/>
            </w:r>
            <w:r w:rsidRPr="004A5660">
              <w:rPr>
                <w:lang w:val="en-US"/>
              </w:rPr>
              <w:instrText xml:space="preserve"> REF _Ref480298023 \r \h </w:instrText>
            </w:r>
            <w:r w:rsidR="00CD250B" w:rsidRPr="004A5660">
              <w:rPr>
                <w:lang w:val="en-US"/>
              </w:rPr>
            </w:r>
            <w:r w:rsidR="00CD250B" w:rsidRPr="004A5660">
              <w:rPr>
                <w:lang w:val="en-US"/>
              </w:rPr>
              <w:fldChar w:fldCharType="separate"/>
            </w:r>
            <w:r w:rsidR="00903E65">
              <w:rPr>
                <w:lang w:val="en-US"/>
              </w:rPr>
              <w:t>5.2.2</w:t>
            </w:r>
            <w:r w:rsidR="00CD250B" w:rsidRPr="004A5660">
              <w:rPr>
                <w:lang w:val="en-US"/>
              </w:rPr>
              <w:fldChar w:fldCharType="end"/>
            </w:r>
            <w:r w:rsidRPr="004A5660">
              <w:rPr>
                <w:lang w:val="en-US"/>
              </w:rPr>
              <w:t>).</w:t>
            </w:r>
          </w:p>
        </w:tc>
      </w:tr>
      <w:tr w:rsidR="002D6972" w:rsidRPr="00273E04" w:rsidTr="001F05F5">
        <w:tc>
          <w:tcPr>
            <w:tcW w:w="3794" w:type="dxa"/>
            <w:tcPrChange w:id="131" w:author="Régis MAUGET (rmauget)" w:date="2017-05-15T09:59:00Z">
              <w:tcPr>
                <w:tcW w:w="2599" w:type="dxa"/>
                <w:gridSpan w:val="2"/>
              </w:tcPr>
            </w:tcPrChange>
          </w:tcPr>
          <w:p w:rsidR="002D6972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>No log from ETC at runtime</w:t>
            </w:r>
          </w:p>
        </w:tc>
        <w:tc>
          <w:tcPr>
            <w:tcW w:w="6060" w:type="dxa"/>
            <w:tcPrChange w:id="132" w:author="Régis MAUGET (rmauget)" w:date="2017-05-15T09:59:00Z">
              <w:tcPr>
                <w:tcW w:w="7255" w:type="dxa"/>
              </w:tcPr>
            </w:tcPrChange>
          </w:tcPr>
          <w:p w:rsidR="002D6972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>Incorrect values in log configuration files.</w:t>
            </w:r>
          </w:p>
          <w:p w:rsidR="002D6972" w:rsidRPr="004A5660" w:rsidRDefault="0025746E" w:rsidP="005E2C1F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Check the content of </w:t>
            </w:r>
            <w:r w:rsidR="002D6972" w:rsidRPr="004A5660">
              <w:rPr>
                <w:rFonts w:ascii="Courier New" w:hAnsi="Courier New" w:cs="Courier New"/>
                <w:lang w:val="en-US"/>
              </w:rPr>
              <w:t>logback.xml</w:t>
            </w:r>
            <w:r w:rsidR="002D6972" w:rsidRPr="004A5660">
              <w:rPr>
                <w:lang w:val="en-US"/>
              </w:rPr>
              <w:t xml:space="preserve"> in </w:t>
            </w:r>
            <w:r w:rsidR="002D6972" w:rsidRPr="004A5660">
              <w:rPr>
                <w:rFonts w:ascii="Courier New" w:hAnsi="Courier New" w:cs="Courier New"/>
                <w:lang w:val="en-US"/>
              </w:rPr>
              <w:t>%IVCT_HOME%\LogSink\build\distributions\LogSink-X.Y.Z</w:t>
            </w:r>
            <w:r w:rsidRPr="004A5660">
              <w:rPr>
                <w:rFonts w:ascii="Courier New" w:hAnsi="Courier New" w:cs="Courier New"/>
                <w:lang w:val="en-US"/>
              </w:rPr>
              <w:t xml:space="preserve">\lib\LogSink-X.Y.Z.jar </w:t>
            </w:r>
            <w:r w:rsidRPr="004A5660">
              <w:rPr>
                <w:lang w:val="en-US"/>
              </w:rPr>
              <w:t>and</w:t>
            </w:r>
            <w:r w:rsidR="002D6972" w:rsidRPr="004A5660">
              <w:rPr>
                <w:rFonts w:ascii="Courier New" w:hAnsi="Courier New" w:cs="Courier New"/>
                <w:lang w:val="en-US"/>
              </w:rPr>
              <w:t xml:space="preserve"> JMSTestRunner_logback.xml</w:t>
            </w:r>
            <w:r w:rsidR="002D6972" w:rsidRPr="004A5660">
              <w:rPr>
                <w:lang w:val="en-US"/>
              </w:rPr>
              <w:t xml:space="preserve"> in </w:t>
            </w:r>
            <w:r w:rsidR="002D6972" w:rsidRPr="004A5660">
              <w:rPr>
                <w:rFonts w:ascii="Courier New" w:hAnsi="Courier New" w:cs="Courier New"/>
                <w:lang w:val="en-US"/>
              </w:rPr>
              <w:t>%IVCT_TS_HOME%\[ETCName]\[ETCName]</w:t>
            </w:r>
            <w:r w:rsidRPr="004A5660">
              <w:rPr>
                <w:rFonts w:ascii="Courier New" w:hAnsi="Courier New" w:cs="Courier New"/>
                <w:lang w:val="en-US"/>
              </w:rPr>
              <w:t xml:space="preserve">\build\distributions\[ETCName]-X.Y.Z\lib\TC-X.Y.Z.jar </w:t>
            </w:r>
            <w:r w:rsidRPr="004A5660">
              <w:rPr>
                <w:lang w:val="en-US"/>
              </w:rPr>
              <w:t>(see §</w:t>
            </w:r>
            <w:r w:rsidR="00CD250B" w:rsidRPr="004A5660">
              <w:rPr>
                <w:lang w:val="en-US"/>
              </w:rPr>
              <w:fldChar w:fldCharType="begin"/>
            </w:r>
            <w:r w:rsidRPr="004A5660">
              <w:rPr>
                <w:lang w:val="en-US"/>
              </w:rPr>
              <w:instrText xml:space="preserve"> REF _Ref480298034 \r \h </w:instrText>
            </w:r>
            <w:r w:rsidR="00CD250B" w:rsidRPr="004A5660">
              <w:rPr>
                <w:lang w:val="en-US"/>
              </w:rPr>
            </w:r>
            <w:r w:rsidR="00CD250B" w:rsidRPr="004A5660">
              <w:rPr>
                <w:lang w:val="en-US"/>
              </w:rPr>
              <w:fldChar w:fldCharType="separate"/>
            </w:r>
            <w:r w:rsidR="00903E65">
              <w:rPr>
                <w:lang w:val="en-US"/>
              </w:rPr>
              <w:t>5.2.3</w:t>
            </w:r>
            <w:r w:rsidR="00CD250B" w:rsidRPr="004A5660">
              <w:rPr>
                <w:lang w:val="en-US"/>
              </w:rPr>
              <w:fldChar w:fldCharType="end"/>
            </w:r>
            <w:r w:rsidRPr="004A5660">
              <w:rPr>
                <w:lang w:val="en-US"/>
              </w:rPr>
              <w:t>)</w:t>
            </w:r>
          </w:p>
        </w:tc>
      </w:tr>
      <w:tr w:rsidR="00412BB6" w:rsidRPr="00273E04" w:rsidTr="001F05F5">
        <w:tc>
          <w:tcPr>
            <w:tcW w:w="3794" w:type="dxa"/>
            <w:tcPrChange w:id="133" w:author="Régis MAUGET (rmauget)" w:date="2017-05-15T09:59:00Z">
              <w:tcPr>
                <w:tcW w:w="2599" w:type="dxa"/>
                <w:gridSpan w:val="2"/>
              </w:tcPr>
            </w:tcPrChange>
          </w:tcPr>
          <w:p w:rsidR="00412BB6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>Invalid language when starting ETC</w:t>
            </w:r>
          </w:p>
        </w:tc>
        <w:tc>
          <w:tcPr>
            <w:tcW w:w="6060" w:type="dxa"/>
            <w:tcPrChange w:id="134" w:author="Régis MAUGET (rmauget)" w:date="2017-05-15T09:59:00Z">
              <w:tcPr>
                <w:tcW w:w="7255" w:type="dxa"/>
              </w:tcPr>
            </w:tcPrChange>
          </w:tcPr>
          <w:p w:rsidR="00412BB6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Value of </w:t>
            </w:r>
            <w:r w:rsidRPr="004A5660">
              <w:rPr>
                <w:rFonts w:ascii="Courier New" w:hAnsi="Courier New" w:cs="Courier New"/>
                <w:lang w:val="en-US"/>
              </w:rPr>
              <w:t>JAVA_OPTS</w:t>
            </w:r>
            <w:r w:rsidRPr="004A5660">
              <w:rPr>
                <w:lang w:val="en-US"/>
              </w:rPr>
              <w:t xml:space="preserve"> environment variable incorrectly set.</w:t>
            </w:r>
          </w:p>
          <w:p w:rsidR="00412BB6" w:rsidRPr="004A5660" w:rsidRDefault="0025746E" w:rsidP="00CA07FC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Check the value of </w:t>
            </w:r>
            <w:r w:rsidRPr="004A5660">
              <w:rPr>
                <w:rFonts w:ascii="Courier New" w:hAnsi="Courier New" w:cs="Courier New"/>
                <w:lang w:val="en-US"/>
              </w:rPr>
              <w:t>JAVA_OPTS</w:t>
            </w:r>
            <w:r w:rsidR="00CA07FC">
              <w:rPr>
                <w:lang w:val="en-US"/>
              </w:rPr>
              <w:t xml:space="preserve"> variable in </w:t>
            </w:r>
            <w:r w:rsidR="0022722C" w:rsidRPr="004A5660">
              <w:rPr>
                <w:rFonts w:ascii="Courier New" w:hAnsi="Courier New" w:cs="Courier New"/>
                <w:lang w:val="en-US"/>
              </w:rPr>
              <w:t>%IVCT_HOME%</w:t>
            </w:r>
            <w:r w:rsidRPr="004A5660">
              <w:rPr>
                <w:rFonts w:ascii="Courier New" w:hAnsi="Courier New" w:cs="Courier New"/>
                <w:lang w:val="en-US"/>
              </w:rPr>
              <w:t>\UI\build\distributions\UI-X.Y.Z\bin\UI.bat</w:t>
            </w:r>
            <w:r w:rsidRPr="004A5660">
              <w:rPr>
                <w:lang w:val="en-US"/>
              </w:rPr>
              <w:t xml:space="preserve"> script (see §</w:t>
            </w:r>
            <w:r w:rsidR="00CD250B" w:rsidRPr="004A5660">
              <w:rPr>
                <w:lang w:val="en-US"/>
              </w:rPr>
              <w:fldChar w:fldCharType="begin"/>
            </w:r>
            <w:r w:rsidRPr="004A5660">
              <w:rPr>
                <w:lang w:val="en-US"/>
              </w:rPr>
              <w:instrText xml:space="preserve"> REF _Ref480298046 \r \h </w:instrText>
            </w:r>
            <w:r w:rsidR="00CD250B" w:rsidRPr="004A5660">
              <w:rPr>
                <w:lang w:val="en-US"/>
              </w:rPr>
            </w:r>
            <w:r w:rsidR="00CD250B" w:rsidRPr="004A5660">
              <w:rPr>
                <w:lang w:val="en-US"/>
              </w:rPr>
              <w:fldChar w:fldCharType="separate"/>
            </w:r>
            <w:r w:rsidR="00903E65">
              <w:rPr>
                <w:lang w:val="en-US"/>
              </w:rPr>
              <w:t>5.2.4</w:t>
            </w:r>
            <w:r w:rsidR="00CD250B" w:rsidRPr="004A5660">
              <w:rPr>
                <w:lang w:val="en-US"/>
              </w:rPr>
              <w:fldChar w:fldCharType="end"/>
            </w:r>
            <w:r w:rsidRPr="004A5660">
              <w:rPr>
                <w:lang w:val="en-US"/>
              </w:rPr>
              <w:t>)</w:t>
            </w:r>
          </w:p>
        </w:tc>
      </w:tr>
      <w:tr w:rsidR="001F05F5" w:rsidRPr="00903E65" w:rsidTr="001F05F5">
        <w:trPr>
          <w:ins w:id="135" w:author="Régis MAUGET (rmauget)" w:date="2017-05-15T09:59:00Z"/>
        </w:trPr>
        <w:tc>
          <w:tcPr>
            <w:tcW w:w="3794" w:type="dxa"/>
            <w:tcPrChange w:id="136" w:author="Régis MAUGET (rmauget)" w:date="2017-05-15T09:59:00Z">
              <w:tcPr>
                <w:tcW w:w="2599" w:type="dxa"/>
                <w:gridSpan w:val="2"/>
              </w:tcPr>
            </w:tcPrChange>
          </w:tcPr>
          <w:p w:rsidR="001F05F5" w:rsidRPr="00370F2B" w:rsidRDefault="001F05F5" w:rsidP="00515C37">
            <w:pPr>
              <w:rPr>
                <w:ins w:id="137" w:author="Régis MAUGET (rmauget)" w:date="2017-05-15T09:59:00Z"/>
                <w:rFonts w:ascii="Courier New" w:hAnsi="Courier New" w:cs="Courier New"/>
                <w:lang w:val="en-US"/>
              </w:rPr>
            </w:pPr>
            <w:ins w:id="138" w:author="Régis MAUGET (rmauget)" w:date="2017-05-15T09:59:00Z">
              <w:r w:rsidRPr="00370F2B">
                <w:rPr>
                  <w:rFonts w:ascii="Courier New" w:hAnsi="Courier New" w:cs="Courier New"/>
                  <w:lang w:val="en-US"/>
                </w:rPr>
                <w:t xml:space="preserve">Error parsing FOM:Error on line 2 of document file:///D:/RMT/git/ETC_FRA_Config/IVCTsut/11_SOM_Ok_FOM_Ok/CS_Verification/MAKsimple1516e.xml : Document is invalid: no grammar found. Nested exception: Document is invalid: </w:t>
              </w:r>
              <w:r w:rsidRPr="00370F2B">
                <w:rPr>
                  <w:rFonts w:ascii="Courier New" w:hAnsi="Courier New" w:cs="Courier New"/>
                  <w:b/>
                  <w:u w:val="single"/>
                  <w:lang w:val="en-US"/>
                </w:rPr>
                <w:t>no grammar found.</w:t>
              </w:r>
            </w:ins>
          </w:p>
        </w:tc>
        <w:tc>
          <w:tcPr>
            <w:tcW w:w="6060" w:type="dxa"/>
            <w:tcPrChange w:id="139" w:author="Régis MAUGET (rmauget)" w:date="2017-05-15T09:59:00Z">
              <w:tcPr>
                <w:tcW w:w="7255" w:type="dxa"/>
              </w:tcPr>
            </w:tcPrChange>
          </w:tcPr>
          <w:p w:rsidR="001F05F5" w:rsidRDefault="001F05F5" w:rsidP="00515C37">
            <w:pPr>
              <w:rPr>
                <w:ins w:id="140" w:author="Régis MAUGET (rmauget)" w:date="2017-05-15T09:59:00Z"/>
                <w:lang w:val="en-US"/>
              </w:rPr>
            </w:pPr>
            <w:ins w:id="141" w:author="Régis MAUGET (rmauget)" w:date="2017-05-15T09:59:00Z">
              <w:r>
                <w:rPr>
                  <w:lang w:val="en-US"/>
                </w:rPr>
                <w:t xml:space="preserve">That error occurs when the resource files (i.e. .xsd, .xml and .csv files) are not found. Those files must be situated in </w:t>
              </w:r>
              <w:r w:rsidRPr="008E6C27">
                <w:rPr>
                  <w:rFonts w:ascii="Courier New" w:hAnsi="Courier New" w:cs="Courier New"/>
                  <w:lang w:val="en-US"/>
                </w:rPr>
                <w:t>resources</w:t>
              </w:r>
              <w:r>
                <w:rPr>
                  <w:rFonts w:ascii="Courier New" w:hAnsi="Courier New" w:cs="Courier New"/>
                  <w:lang w:val="en-US"/>
                </w:rPr>
                <w:t>\</w:t>
              </w:r>
              <w:r>
                <w:rPr>
                  <w:lang w:val="en-US"/>
                </w:rPr>
                <w:t xml:space="preserve"> subdirectory under ETC running directory (</w:t>
              </w:r>
              <w:r w:rsidRPr="008E6C27">
                <w:rPr>
                  <w:rFonts w:ascii="Courier New" w:hAnsi="Courier New" w:cs="Courier New"/>
                  <w:lang w:val="en-US"/>
                </w:rPr>
                <w:t xml:space="preserve">&lt;tsRunFolder&gt; </w:t>
              </w:r>
              <w:r>
                <w:rPr>
                  <w:lang w:val="en-US"/>
                </w:rPr>
                <w:t>parameter</w:t>
              </w:r>
              <w:r w:rsidRPr="008E6C27">
                <w:rPr>
                  <w:lang w:val="en-US"/>
                </w:rPr>
                <w:t xml:space="preserve"> in </w:t>
              </w:r>
              <w:r w:rsidRPr="008E6C27">
                <w:rPr>
                  <w:rFonts w:ascii="Courier New" w:hAnsi="Courier New" w:cs="Courier New"/>
                  <w:lang w:val="en-US"/>
                </w:rPr>
                <w:t>IVCTtestsuites.xml</w:t>
              </w:r>
              <w:r>
                <w:rPr>
                  <w:lang w:val="en-US"/>
                </w:rPr>
                <w:t xml:space="preserve">). </w:t>
              </w:r>
            </w:ins>
          </w:p>
          <w:p w:rsidR="001F05F5" w:rsidRDefault="001F05F5" w:rsidP="00515C37">
            <w:pPr>
              <w:rPr>
                <w:ins w:id="142" w:author="Régis MAUGET (rmauget)" w:date="2017-05-15T09:59:00Z"/>
                <w:lang w:val="en-US"/>
              </w:rPr>
            </w:pPr>
            <w:ins w:id="143" w:author="Régis MAUGET (rmauget)" w:date="2017-05-15T09:59:00Z">
              <w:r>
                <w:rPr>
                  <w:lang w:val="en-US"/>
                </w:rPr>
                <w:t>Please check:</w:t>
              </w:r>
            </w:ins>
          </w:p>
          <w:p w:rsidR="001F05F5" w:rsidRPr="008E6C27" w:rsidRDefault="001F05F5" w:rsidP="00515C37">
            <w:pPr>
              <w:pStyle w:val="Paragraphedeliste"/>
              <w:numPr>
                <w:ilvl w:val="0"/>
                <w:numId w:val="58"/>
              </w:numPr>
              <w:rPr>
                <w:ins w:id="144" w:author="Régis MAUGET (rmauget)" w:date="2017-05-15T09:59:00Z"/>
                <w:lang w:val="en-US"/>
              </w:rPr>
            </w:pPr>
            <w:ins w:id="145" w:author="Régis MAUGET (rmauget)" w:date="2017-05-15T09:59:00Z">
              <w:r w:rsidRPr="008E6C27">
                <w:rPr>
                  <w:lang w:val="en-US"/>
                </w:rPr>
                <w:t xml:space="preserve">The validity of </w:t>
              </w:r>
              <w:r w:rsidRPr="008E6C27">
                <w:rPr>
                  <w:rFonts w:ascii="Courier New" w:hAnsi="Courier New" w:cs="Courier New"/>
                  <w:lang w:val="en-US"/>
                </w:rPr>
                <w:t>&lt;tsRunFolder&gt;</w:t>
              </w:r>
              <w:r w:rsidRPr="008E6C27">
                <w:rPr>
                  <w:lang w:val="en-US"/>
                </w:rPr>
                <w:t xml:space="preserve"> value in </w:t>
              </w:r>
              <w:r w:rsidRPr="008E6C27">
                <w:rPr>
                  <w:rFonts w:ascii="Courier New" w:hAnsi="Courier New" w:cs="Courier New"/>
                  <w:lang w:val="en-US"/>
                </w:rPr>
                <w:t>IVCTtestsuites.xml</w:t>
              </w:r>
            </w:ins>
          </w:p>
          <w:p w:rsidR="001F05F5" w:rsidRDefault="001F05F5" w:rsidP="00515C37">
            <w:pPr>
              <w:pStyle w:val="Paragraphedeliste"/>
              <w:numPr>
                <w:ilvl w:val="0"/>
                <w:numId w:val="58"/>
              </w:numPr>
              <w:rPr>
                <w:ins w:id="146" w:author="Régis MAUGET (rmauget)" w:date="2017-05-15T09:59:00Z"/>
                <w:lang w:val="en-US"/>
              </w:rPr>
            </w:pPr>
            <w:ins w:id="147" w:author="Régis MAUGET (rmauget)" w:date="2017-05-15T09:59:00Z">
              <w:r w:rsidRPr="008E6C27">
                <w:rPr>
                  <w:lang w:val="en-US"/>
                </w:rPr>
                <w:t xml:space="preserve">The resource files </w:t>
              </w:r>
              <w:r>
                <w:rPr>
                  <w:lang w:val="en-US"/>
                </w:rPr>
                <w:t>are</w:t>
              </w:r>
              <w:r w:rsidRPr="008E6C27">
                <w:rPr>
                  <w:lang w:val="en-US"/>
                </w:rPr>
                <w:t xml:space="preserve"> correctly situated in </w:t>
              </w:r>
              <w:r w:rsidRPr="008E6C27">
                <w:rPr>
                  <w:rFonts w:ascii="Courier New" w:hAnsi="Courier New" w:cs="Courier New"/>
                  <w:lang w:val="en-US"/>
                </w:rPr>
                <w:t>resources\</w:t>
              </w:r>
              <w:r w:rsidRPr="008E6C27">
                <w:rPr>
                  <w:lang w:val="en-US"/>
                </w:rPr>
                <w:t xml:space="preserve"> </w:t>
              </w:r>
              <w:r>
                <w:rPr>
                  <w:lang w:val="en-US"/>
                </w:rPr>
                <w:t>sub</w:t>
              </w:r>
              <w:r w:rsidRPr="008E6C27">
                <w:rPr>
                  <w:lang w:val="en-US"/>
                </w:rPr>
                <w:t>directory under ETC running directory</w:t>
              </w:r>
            </w:ins>
          </w:p>
        </w:tc>
      </w:tr>
      <w:tr w:rsidR="00931CB8" w:rsidRPr="00903E65" w:rsidTr="00931CB8">
        <w:trPr>
          <w:ins w:id="148" w:author="Régis MAUGET (rmauget)" w:date="2017-06-06T17:58:00Z"/>
        </w:trPr>
        <w:tc>
          <w:tcPr>
            <w:tcW w:w="3794" w:type="dxa"/>
          </w:tcPr>
          <w:p w:rsidR="00931CB8" w:rsidRPr="004A5660" w:rsidRDefault="00931CB8" w:rsidP="00515C37">
            <w:pPr>
              <w:rPr>
                <w:ins w:id="149" w:author="Régis MAUGET (rmauget)" w:date="2017-06-06T17:58:00Z"/>
                <w:lang w:val="en-US"/>
              </w:rPr>
            </w:pPr>
            <w:ins w:id="150" w:author="Régis MAUGET (rmauget)" w:date="2017-06-06T17:58:00Z">
              <w:r>
                <w:rPr>
                  <w:lang w:val="en-US"/>
                </w:rPr>
                <w:t>Everything seems to work properly, all federates (including SuT and ETC) are in the same HLA federation, but ETC does not receive any information sent by SuT.</w:t>
              </w:r>
            </w:ins>
          </w:p>
        </w:tc>
        <w:tc>
          <w:tcPr>
            <w:tcW w:w="6060" w:type="dxa"/>
          </w:tcPr>
          <w:p w:rsidR="00931CB8" w:rsidRDefault="00931CB8" w:rsidP="00515C37">
            <w:pPr>
              <w:rPr>
                <w:ins w:id="151" w:author="Régis MAUGET (rmauget)" w:date="2017-06-06T17:58:00Z"/>
                <w:lang w:val="en-US"/>
              </w:rPr>
            </w:pPr>
            <w:ins w:id="152" w:author="Régis MAUGET (rmauget)" w:date="2017-06-06T17:58:00Z">
              <w:r>
                <w:rPr>
                  <w:lang w:val="en-US"/>
                </w:rPr>
                <w:t>Different versions of the RTI library are used by different federates.</w:t>
              </w:r>
            </w:ins>
          </w:p>
          <w:p w:rsidR="00931CB8" w:rsidRPr="004A5660" w:rsidRDefault="00931CB8" w:rsidP="00515C37">
            <w:pPr>
              <w:rPr>
                <w:ins w:id="153" w:author="Régis MAUGET (rmauget)" w:date="2017-06-06T17:58:00Z"/>
                <w:lang w:val="en-US"/>
              </w:rPr>
            </w:pPr>
            <w:ins w:id="154" w:author="Régis MAUGET (rmauget)" w:date="2017-06-06T17:58:00Z">
              <w:r>
                <w:rPr>
                  <w:lang w:val="en-US"/>
                </w:rPr>
                <w:t>Link all the federates (</w:t>
              </w:r>
              <w:r w:rsidRPr="00A77875">
                <w:rPr>
                  <w:lang w:val="en-US"/>
                </w:rPr>
                <w:t>including ETC</w:t>
              </w:r>
              <w:r>
                <w:rPr>
                  <w:lang w:val="en-US"/>
                </w:rPr>
                <w:t xml:space="preserve">) with the same version of the </w:t>
              </w:r>
              <w:r w:rsidRPr="00657727">
                <w:rPr>
                  <w:lang w:val="en-US"/>
                </w:rPr>
                <w:t>RTI library</w:t>
              </w:r>
            </w:ins>
          </w:p>
        </w:tc>
      </w:tr>
    </w:tbl>
    <w:p w:rsidR="00151055" w:rsidRPr="004A5660" w:rsidRDefault="0025746E" w:rsidP="00151055">
      <w:pPr>
        <w:pStyle w:val="Lgende"/>
        <w:rPr>
          <w:lang w:val="en-US"/>
        </w:rPr>
      </w:pPr>
      <w:bookmarkStart w:id="155" w:name="_Toc484537157"/>
      <w:r w:rsidRPr="004A5660">
        <w:rPr>
          <w:lang w:val="en-US"/>
        </w:rPr>
        <w:t xml:space="preserve">Table </w:t>
      </w:r>
      <w:r w:rsidR="00CD250B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CD250B" w:rsidRPr="004A5660">
        <w:rPr>
          <w:lang w:val="en-US"/>
        </w:rPr>
        <w:fldChar w:fldCharType="separate"/>
      </w:r>
      <w:r w:rsidR="00903E65">
        <w:rPr>
          <w:noProof/>
          <w:lang w:val="en-US"/>
        </w:rPr>
        <w:t>8</w:t>
      </w:r>
      <w:r w:rsidR="00CD250B" w:rsidRPr="004A5660">
        <w:rPr>
          <w:lang w:val="en-US"/>
        </w:rPr>
        <w:fldChar w:fldCharType="end"/>
      </w:r>
      <w:r w:rsidRPr="004A5660">
        <w:rPr>
          <w:lang w:val="en-US"/>
        </w:rPr>
        <w:t>: Problems and solutions</w:t>
      </w:r>
      <w:bookmarkEnd w:id="155"/>
    </w:p>
    <w:p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:rsidR="001A5752" w:rsidRPr="004A5660" w:rsidRDefault="0025746E" w:rsidP="001A5752">
      <w:pPr>
        <w:pStyle w:val="Titre1"/>
        <w:rPr>
          <w:lang w:val="en-US"/>
        </w:rPr>
      </w:pPr>
      <w:bookmarkStart w:id="156" w:name="_Toc484537125"/>
      <w:r w:rsidRPr="004A5660">
        <w:rPr>
          <w:lang w:val="en-US"/>
        </w:rPr>
        <w:lastRenderedPageBreak/>
        <w:t>Annex</w:t>
      </w:r>
      <w:bookmarkEnd w:id="156"/>
    </w:p>
    <w:p w:rsidR="0042077E" w:rsidRPr="004A5660" w:rsidRDefault="0025746E" w:rsidP="00C87D1E">
      <w:pPr>
        <w:pStyle w:val="Titre2"/>
        <w:rPr>
          <w:lang w:val="en-US"/>
        </w:rPr>
      </w:pPr>
      <w:bookmarkStart w:id="157" w:name="_Toc484537126"/>
      <w:r w:rsidRPr="004A5660">
        <w:rPr>
          <w:lang w:val="en-US"/>
        </w:rPr>
        <w:t>CS Verification ETC</w:t>
      </w:r>
      <w:bookmarkEnd w:id="157"/>
    </w:p>
    <w:p w:rsidR="0042077E" w:rsidRPr="004A5660" w:rsidRDefault="0025746E" w:rsidP="0042077E">
      <w:pPr>
        <w:pStyle w:val="Titre3"/>
        <w:rPr>
          <w:lang w:val="en-US"/>
        </w:rPr>
      </w:pPr>
      <w:bookmarkStart w:id="158" w:name="_Ref479234021"/>
      <w:bookmarkStart w:id="159" w:name="_Toc484537127"/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SuT configuration file</w:t>
      </w:r>
      <w:bookmarkEnd w:id="158"/>
      <w:bookmarkEnd w:id="159"/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"D:\Users\HLA\Documents\GitHub\ETC_FRA_Config\IVCTsut\11_SOM_Ok_FOM_Ok\TS_CS_Verification"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"D:\Users\HLA\Documents\GitHub\ETC_FRA_Config\IVCTsut\11_SOM_Ok_FOM_Ok\TS_CS_Verification\MAKsimple1516e.xml"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"D:\Users\HLA\Documents\GitHub\ETC_FRA_Config\IVCTsut\11_SOM_Ok_FOM_Ok\TS_CS_Verification\SOM_MAKsimple1516e.xml"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42077E" w:rsidRPr="004A5660" w:rsidRDefault="0042077E" w:rsidP="0042077E">
      <w:pPr>
        <w:rPr>
          <w:lang w:val="en-US"/>
        </w:rPr>
      </w:pPr>
    </w:p>
    <w:p w:rsidR="00DE728C" w:rsidRPr="004A5660" w:rsidRDefault="00DE728C" w:rsidP="00DE728C">
      <w:pPr>
        <w:pStyle w:val="Titre3"/>
        <w:rPr>
          <w:lang w:val="en-US"/>
        </w:rPr>
      </w:pPr>
      <w:bookmarkStart w:id="160" w:name="_Ref479351752"/>
      <w:bookmarkStart w:id="161" w:name="_Toc484537128"/>
      <w:r w:rsidRPr="004A5660">
        <w:rPr>
          <w:lang w:val="en-US"/>
        </w:rPr>
        <w:t>Example of Test Suite configuration file</w:t>
      </w:r>
      <w:bookmarkEnd w:id="160"/>
      <w:bookmarkEnd w:id="161"/>
    </w:p>
    <w:p w:rsidR="00DE728C" w:rsidRPr="004A5660" w:rsidRDefault="0025746E" w:rsidP="00DE7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TC_001_Files_Check</w:t>
      </w:r>
    </w:p>
    <w:p w:rsidR="00DE728C" w:rsidRPr="004A5660" w:rsidRDefault="00DE728C" w:rsidP="0042077E">
      <w:pPr>
        <w:rPr>
          <w:lang w:val="en-US"/>
        </w:rPr>
      </w:pPr>
    </w:p>
    <w:p w:rsidR="00EF3A19" w:rsidRPr="004A5660" w:rsidRDefault="0042077E" w:rsidP="0042077E">
      <w:pPr>
        <w:pStyle w:val="Titre3"/>
        <w:rPr>
          <w:lang w:val="en-US"/>
        </w:rPr>
      </w:pPr>
      <w:bookmarkStart w:id="162" w:name="_Ref479234129"/>
      <w:bookmarkStart w:id="163" w:name="_Toc484537129"/>
      <w:r w:rsidRPr="004A5660">
        <w:rPr>
          <w:lang w:val="en-US"/>
        </w:rPr>
        <w:t>Example of result file</w:t>
      </w:r>
      <w:bookmarkEnd w:id="162"/>
      <w:bookmarkEnd w:id="163"/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Federate name :TestFederate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FOM Files :D:\Users\HLA\Documents\GitHub\ETC_FRA_Config\IVCTsut\11_SOM_Ok_FOM_Ok\TS_CS_Verification\MAKsimple1516e.xml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parsing FOM Files : Succeed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SOM Files :D:\Users\HLA\Documents\GitHub\ETC_FRA_Config\IVCTsut\11_SOM_Ok_FOM_Ok\TS_CS_Verification\SOM_MAKsimple1516e.xml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parsing SOM Files : Succeed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test SOM include in FOM : Succeed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test sharing property between SOM and FOM : Succeed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test Rules : Succeed</w:t>
      </w:r>
    </w:p>
    <w:p w:rsidR="0042077E" w:rsidRPr="004A5660" w:rsidRDefault="0042077E" w:rsidP="0042077E">
      <w:pPr>
        <w:rPr>
          <w:lang w:val="en-US"/>
        </w:rPr>
      </w:pPr>
    </w:p>
    <w:p w:rsidR="007F66B4" w:rsidRPr="004A5660" w:rsidRDefault="007F66B4">
      <w:pPr>
        <w:spacing w:before="0" w:after="0"/>
        <w:jc w:val="left"/>
        <w:rPr>
          <w:b/>
          <w:i/>
          <w:caps/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:rsidR="0042077E" w:rsidRPr="004A5660" w:rsidRDefault="0025746E" w:rsidP="00C87D1E">
      <w:pPr>
        <w:pStyle w:val="Titre2"/>
        <w:rPr>
          <w:lang w:val="en-US"/>
        </w:rPr>
      </w:pPr>
      <w:bookmarkStart w:id="164" w:name="_Toc484537130"/>
      <w:r w:rsidRPr="004A5660">
        <w:rPr>
          <w:lang w:val="en-US"/>
        </w:rPr>
        <w:lastRenderedPageBreak/>
        <w:t>HLA Declaration Management ETC</w:t>
      </w:r>
      <w:bookmarkEnd w:id="164"/>
    </w:p>
    <w:p w:rsidR="0042077E" w:rsidRPr="004A5660" w:rsidRDefault="0025746E" w:rsidP="0042077E">
      <w:pPr>
        <w:pStyle w:val="Titre3"/>
        <w:rPr>
          <w:lang w:val="en-US"/>
        </w:rPr>
      </w:pPr>
      <w:bookmarkStart w:id="165" w:name="_Ref479234364"/>
      <w:bookmarkStart w:id="166" w:name="_Toc484537131"/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SuT configuration file</w:t>
      </w:r>
      <w:bookmarkEnd w:id="165"/>
      <w:bookmarkEnd w:id="166"/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"federationName"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"FEDERATION_TEST"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"rtiAddress"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"127.0.0.1"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"rtiPort"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"8989"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"testDuration"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"60"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"D:\Users\HLA\Documents\GitHub\ETC_FRA_Config\IVCTsut\11_SOM_Ok_FOM_Ok\TS_HLA_Declaration"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"D:\Users\HLA\Documents\GitHub\ETC_FRA_Config\IVCTsut\11_SOM_Ok_FOM_Ok\TS_HLA_Declaration\MAKsimple1516e.xml"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"D:\Users\HLA\Documents\GitHub\ETC_FRA_Config\IVCTsut\11_SOM_Ok_FOM_Ok\TS_HLA_Declaration\SOM_MAKsimple1516e.xml"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42077E" w:rsidRPr="004A5660" w:rsidRDefault="0042077E" w:rsidP="0042077E">
      <w:pPr>
        <w:rPr>
          <w:lang w:val="en-US"/>
        </w:rPr>
      </w:pPr>
    </w:p>
    <w:p w:rsidR="00344DDB" w:rsidRPr="004A5660" w:rsidRDefault="00344DDB" w:rsidP="00344DDB">
      <w:pPr>
        <w:pStyle w:val="Titre3"/>
        <w:rPr>
          <w:lang w:val="en-US"/>
        </w:rPr>
      </w:pPr>
      <w:bookmarkStart w:id="167" w:name="_Ref480279007"/>
      <w:bookmarkStart w:id="168" w:name="_Toc484537132"/>
      <w:r w:rsidRPr="004A5660">
        <w:rPr>
          <w:lang w:val="en-US"/>
        </w:rPr>
        <w:t>Example of Test Suite configuration file</w:t>
      </w:r>
      <w:bookmarkEnd w:id="167"/>
      <w:bookmarkEnd w:id="168"/>
    </w:p>
    <w:p w:rsidR="00344DDB" w:rsidRPr="00136473" w:rsidRDefault="0025746E" w:rsidP="0034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136473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</w:t>
      </w:r>
    </w:p>
    <w:p w:rsidR="00344DDB" w:rsidRPr="004A5660" w:rsidRDefault="00344DDB" w:rsidP="0042077E">
      <w:pPr>
        <w:rPr>
          <w:lang w:val="en-US"/>
        </w:rPr>
      </w:pPr>
    </w:p>
    <w:p w:rsidR="00A15DDA" w:rsidRPr="004A5660" w:rsidRDefault="00A15DDA" w:rsidP="0042077E">
      <w:pPr>
        <w:pStyle w:val="Titre3"/>
        <w:rPr>
          <w:lang w:val="en-US"/>
        </w:rPr>
        <w:sectPr w:rsidR="00A15DDA" w:rsidRPr="004A5660" w:rsidSect="00A15DDA">
          <w:headerReference w:type="default" r:id="rId16"/>
          <w:footerReference w:type="default" r:id="rId17"/>
          <w:pgSz w:w="11906" w:h="16838" w:code="9"/>
          <w:pgMar w:top="1134" w:right="1134" w:bottom="1134" w:left="1134" w:header="680" w:footer="509" w:gutter="0"/>
          <w:cols w:space="720"/>
          <w:docGrid w:linePitch="272"/>
        </w:sectPr>
      </w:pPr>
    </w:p>
    <w:p w:rsidR="0042077E" w:rsidRPr="004A5660" w:rsidRDefault="0025746E" w:rsidP="0042077E">
      <w:pPr>
        <w:pStyle w:val="Titre3"/>
        <w:rPr>
          <w:lang w:val="en-US"/>
        </w:rPr>
      </w:pPr>
      <w:bookmarkStart w:id="169" w:name="_Ref479235283"/>
      <w:bookmarkStart w:id="170" w:name="_Toc484537133"/>
      <w:r w:rsidRPr="004A5660">
        <w:rPr>
          <w:lang w:val="en-US"/>
        </w:rPr>
        <w:lastRenderedPageBreak/>
        <w:t>Example of result file</w:t>
      </w:r>
      <w:bookmarkEnd w:id="169"/>
      <w:bookmarkEnd w:id="170"/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Date : 2017_04_05_15h24m21s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                Counter and send status                            Counter and receive status                     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Objets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HLAobjectRoot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BaseEntity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AccelerationVector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DeadReckoningAlgorithm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Orientation   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WorldLocation 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VelocityVector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Interactions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HLAinteractionRoot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WeaponFire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EventIdentifier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FireControlSolutionRange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FireMissionIndex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FiringLocation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FiringObjectIdentifier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FuseType      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InitialVelocityVector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MunitionObjectIdentifier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MunitionType  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QuantityFired 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RateOfFire            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TargetObjectIdentifier              2     R : ExpectedSeen (D : ExpectedNotSeen)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WarheadType                         2     R : ExpectedSeen (D : ExpectedNotSeen)        2     R : ExpectedSeen (D : ExpectedNotSeen)           </w:t>
      </w:r>
    </w:p>
    <w:p w:rsidR="00A15DDA" w:rsidRPr="004A5660" w:rsidRDefault="00A15DDA" w:rsidP="00A15DDA">
      <w:pPr>
        <w:spacing w:before="0" w:after="0"/>
        <w:jc w:val="left"/>
        <w:rPr>
          <w:noProof/>
          <w:sz w:val="16"/>
          <w:szCs w:val="16"/>
          <w:lang w:val="en-US"/>
        </w:rPr>
        <w:sectPr w:rsidR="00A15DDA" w:rsidRPr="004A5660" w:rsidSect="00A15DDA">
          <w:pgSz w:w="16838" w:h="11906" w:orient="landscape" w:code="9"/>
          <w:pgMar w:top="1134" w:right="1134" w:bottom="1134" w:left="1134" w:header="680" w:footer="509" w:gutter="0"/>
          <w:cols w:space="720"/>
          <w:docGrid w:linePitch="272"/>
        </w:sectPr>
      </w:pPr>
    </w:p>
    <w:p w:rsidR="0042077E" w:rsidRPr="004A5660" w:rsidRDefault="0042077E" w:rsidP="0042077E">
      <w:pPr>
        <w:pStyle w:val="Titre2"/>
        <w:rPr>
          <w:lang w:val="en-US"/>
        </w:rPr>
      </w:pPr>
      <w:bookmarkStart w:id="171" w:name="_Toc484537134"/>
      <w:r w:rsidRPr="004A5660">
        <w:rPr>
          <w:lang w:val="en-US"/>
        </w:rPr>
        <w:lastRenderedPageBreak/>
        <w:t xml:space="preserve">HLA </w:t>
      </w:r>
      <w:r w:rsidR="00C87D1E" w:rsidRPr="004A5660">
        <w:rPr>
          <w:lang w:val="en-US"/>
        </w:rPr>
        <w:t>Object Management</w:t>
      </w:r>
      <w:r w:rsidR="00C87D1E" w:rsidRPr="004A5660">
        <w:rPr>
          <w:caps w:val="0"/>
          <w:lang w:val="en-US"/>
        </w:rPr>
        <w:t xml:space="preserve"> </w:t>
      </w:r>
      <w:r w:rsidRPr="004A5660">
        <w:rPr>
          <w:lang w:val="en-US"/>
        </w:rPr>
        <w:t>ETC</w:t>
      </w:r>
      <w:bookmarkEnd w:id="171"/>
    </w:p>
    <w:p w:rsidR="0042077E" w:rsidRPr="004A5660" w:rsidRDefault="0025746E" w:rsidP="0042077E">
      <w:pPr>
        <w:pStyle w:val="Titre3"/>
        <w:rPr>
          <w:lang w:val="en-US"/>
        </w:rPr>
      </w:pPr>
      <w:bookmarkStart w:id="172" w:name="_Ref479237345"/>
      <w:bookmarkStart w:id="173" w:name="_Toc484537135"/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SuT configuration file</w:t>
      </w:r>
      <w:bookmarkEnd w:id="172"/>
      <w:bookmarkEnd w:id="173"/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"federationName"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"FEDERATION_TEST"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"rtiAddress"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"127.0.0.1"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"rtiPort"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"8989"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"testDuration"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"60"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"D:\Users\HLA\Documents\GitHub\ETC_FRA_Config\IVCTsut\11_SOM_Ok_FOM_Ok\TS_HLA_Object"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"D:\Users\HLA\Documents\GitHub\ETC_FRA_Config\IVCTsut\11_SOM_Ok_FOM_Ok\TS_HLA_Object\MAKsimple1516e.xml"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"D:\Users\HLA\Documents\GitHub\ETC_FRA_Config\IVCTsut\11_SOM_Ok_FOM_Ok\TS_HLA_Object\SOM_MAKsimple1516e.xml"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A721FE" w:rsidRPr="004A5660" w:rsidRDefault="00A721FE" w:rsidP="00A721FE">
      <w:pPr>
        <w:rPr>
          <w:lang w:val="en-US"/>
        </w:rPr>
      </w:pPr>
    </w:p>
    <w:p w:rsidR="00A721FE" w:rsidRPr="004A5660" w:rsidRDefault="00A721FE" w:rsidP="00A721FE">
      <w:pPr>
        <w:pStyle w:val="Titre3"/>
        <w:rPr>
          <w:lang w:val="en-US"/>
        </w:rPr>
      </w:pPr>
      <w:bookmarkStart w:id="174" w:name="_Ref480279059"/>
      <w:bookmarkStart w:id="175" w:name="_Toc484537136"/>
      <w:r w:rsidRPr="004A5660">
        <w:rPr>
          <w:lang w:val="en-US"/>
        </w:rPr>
        <w:t>Example of Test Suite configuration file</w:t>
      </w:r>
      <w:bookmarkEnd w:id="174"/>
      <w:bookmarkEnd w:id="175"/>
    </w:p>
    <w:p w:rsidR="00A721FE" w:rsidRPr="008A3114" w:rsidRDefault="0025746E" w:rsidP="00A72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8A311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</w:t>
      </w:r>
    </w:p>
    <w:p w:rsidR="0042077E" w:rsidRPr="004A5660" w:rsidRDefault="0042077E" w:rsidP="00B27B97">
      <w:pPr>
        <w:rPr>
          <w:lang w:val="en-US"/>
        </w:rPr>
      </w:pPr>
    </w:p>
    <w:p w:rsidR="00A15DDA" w:rsidRPr="004A5660" w:rsidRDefault="00A15DDA" w:rsidP="00B27B97">
      <w:pPr>
        <w:rPr>
          <w:lang w:val="en-US"/>
        </w:rPr>
        <w:sectPr w:rsidR="00A15DDA" w:rsidRPr="004A5660" w:rsidSect="00A15DDA">
          <w:pgSz w:w="11906" w:h="16838" w:code="9"/>
          <w:pgMar w:top="1134" w:right="1134" w:bottom="1134" w:left="1134" w:header="680" w:footer="509" w:gutter="0"/>
          <w:cols w:space="720"/>
          <w:docGrid w:linePitch="272"/>
        </w:sectPr>
      </w:pPr>
    </w:p>
    <w:p w:rsidR="0042077E" w:rsidRPr="004A5660" w:rsidRDefault="0025746E" w:rsidP="0042077E">
      <w:pPr>
        <w:pStyle w:val="Titre3"/>
        <w:rPr>
          <w:lang w:val="en-US"/>
        </w:rPr>
      </w:pPr>
      <w:bookmarkStart w:id="176" w:name="_Ref479237183"/>
      <w:bookmarkStart w:id="177" w:name="_Toc484537137"/>
      <w:r w:rsidRPr="004A5660">
        <w:rPr>
          <w:lang w:val="en-US"/>
        </w:rPr>
        <w:lastRenderedPageBreak/>
        <w:t>Example of result file</w:t>
      </w:r>
      <w:bookmarkEnd w:id="176"/>
      <w:bookmarkEnd w:id="177"/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Date : 2017_04_05_15h30m41s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                Counter and send status                            Counter and receive status                                             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Objets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HLAobjectRoot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BaseEntity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AccelerationVector                  30    R : ExpectedSeen (D : ExpectedNotSeen)        26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DeadReckoningAlgorithm              30    R : ExpectedSeen (D : ExpectedNotSeen)        26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Orientation                         30    R : ExpectedSeen (D : ExpectedNotSeen)        26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WorldLocation                       30    R : ExpectedSeen (D : ExpectedNotSeen)        26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VelocityVector                      30    R : ExpectedSeen (D : ExpectedNotSeen)        26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Interactions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HLAinteractionRoot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WeaponFire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EventIdentifier      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FireControlSolutionRange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FireMissionIndex     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FiringLocation       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FiringObjectIdentifier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FuseType             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InitialVelocityVector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MunitionObjectIdentifier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MunitionType         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QuantityFired        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RateOfFire                          6     R : ExpectedSeen (D : ExpectedNotSeen)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TargetObjectIdentifier              6     R : ExpectedSeen (D : ExpectedNotSeen)        5     R : ExpectedSeen (D : ExpectedNotSeen)       </w:t>
      </w:r>
    </w:p>
    <w:p w:rsidR="00A15DDA" w:rsidRPr="004A5660" w:rsidRDefault="00A15DDA" w:rsidP="00A15DDA">
      <w:pPr>
        <w:pStyle w:val="Titre2"/>
        <w:numPr>
          <w:ilvl w:val="0"/>
          <w:numId w:val="0"/>
        </w:numPr>
        <w:rPr>
          <w:noProof/>
          <w:sz w:val="16"/>
          <w:szCs w:val="16"/>
          <w:lang w:val="en-US"/>
        </w:rPr>
        <w:sectPr w:rsidR="00A15DDA" w:rsidRPr="004A5660" w:rsidSect="00A15DDA">
          <w:pgSz w:w="16838" w:h="11906" w:orient="landscape" w:code="9"/>
          <w:pgMar w:top="1134" w:right="1134" w:bottom="1134" w:left="1134" w:header="680" w:footer="509" w:gutter="0"/>
          <w:cols w:space="720"/>
          <w:docGrid w:linePitch="272"/>
        </w:sectPr>
      </w:pPr>
    </w:p>
    <w:p w:rsidR="0042077E" w:rsidRPr="004A5660" w:rsidRDefault="0042077E" w:rsidP="0042077E">
      <w:pPr>
        <w:pStyle w:val="Titre2"/>
        <w:rPr>
          <w:lang w:val="en-US"/>
        </w:rPr>
      </w:pPr>
      <w:bookmarkStart w:id="178" w:name="_Toc484537138"/>
      <w:r w:rsidRPr="004A5660">
        <w:rPr>
          <w:lang w:val="en-US"/>
        </w:rPr>
        <w:lastRenderedPageBreak/>
        <w:t xml:space="preserve">HLA </w:t>
      </w:r>
      <w:r w:rsidR="00C87D1E" w:rsidRPr="004A5660">
        <w:rPr>
          <w:lang w:val="en-US"/>
        </w:rPr>
        <w:t>Services Verification</w:t>
      </w:r>
      <w:r w:rsidR="00C87D1E" w:rsidRPr="004A5660">
        <w:rPr>
          <w:caps w:val="0"/>
          <w:lang w:val="en-US"/>
        </w:rPr>
        <w:t xml:space="preserve"> </w:t>
      </w:r>
      <w:r w:rsidRPr="004A5660">
        <w:rPr>
          <w:lang w:val="en-US"/>
        </w:rPr>
        <w:t>ETC</w:t>
      </w:r>
      <w:bookmarkEnd w:id="178"/>
    </w:p>
    <w:p w:rsidR="0042077E" w:rsidRPr="004A5660" w:rsidRDefault="0025746E" w:rsidP="0042077E">
      <w:pPr>
        <w:pStyle w:val="Titre3"/>
        <w:rPr>
          <w:lang w:val="en-US"/>
        </w:rPr>
      </w:pPr>
      <w:bookmarkStart w:id="179" w:name="_Ref479237699"/>
      <w:bookmarkStart w:id="180" w:name="_Toc484537139"/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configuration file</w:t>
      </w:r>
      <w:bookmarkEnd w:id="179"/>
      <w:bookmarkEnd w:id="180"/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"federationName"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"FEDERATION_TEST"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"rtiAddress"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"127.0.0.1"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"rtiPort"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"8989"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"testDuration"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"60"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"D:\Users\HLA\Documents\GitHub\ETC_FRA_Config\IVCTsut\11_SOM_Ok_FOM_Ok\TS_HLA_Services"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"D:\Users\HLA\Documents\GitHub\ETC_FRA_Config\IVCTsut\11_SOM_Ok_FOM_Ok\TS_HLA_Services\MAKsimple1516e.xml"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"D:\Users\HLA\Documents\GitHub\ETC_FRA_Config\IVCTsut\11_SOM_Ok_FOM_Ok\TS_HLA_Services\SOM_MAKsimple1516e.xml"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:rsidR="00C33A22" w:rsidRPr="004A5660" w:rsidRDefault="00C33A22" w:rsidP="00C33A22">
      <w:pPr>
        <w:rPr>
          <w:lang w:val="en-US"/>
        </w:rPr>
      </w:pPr>
    </w:p>
    <w:p w:rsidR="00C33A22" w:rsidRPr="004A5660" w:rsidRDefault="00C33A22" w:rsidP="00C33A22">
      <w:pPr>
        <w:pStyle w:val="Titre3"/>
        <w:rPr>
          <w:lang w:val="en-US"/>
        </w:rPr>
      </w:pPr>
      <w:bookmarkStart w:id="181" w:name="_Ref480279097"/>
      <w:bookmarkStart w:id="182" w:name="_Toc484537140"/>
      <w:r w:rsidRPr="004A5660">
        <w:rPr>
          <w:lang w:val="en-US"/>
        </w:rPr>
        <w:t>Example of Test Suite configuration file</w:t>
      </w:r>
      <w:bookmarkEnd w:id="181"/>
      <w:bookmarkEnd w:id="182"/>
    </w:p>
    <w:p w:rsidR="00C33A22" w:rsidRPr="00E2663D" w:rsidRDefault="0025746E" w:rsidP="00C3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E2663D">
        <w:rPr>
          <w:rFonts w:ascii="Courier New" w:hAnsi="Courier New" w:cs="Courier New"/>
          <w:noProof/>
          <w:sz w:val="16"/>
          <w:szCs w:val="16"/>
          <w:lang w:val="en-US"/>
        </w:rPr>
        <w:t>TC_001_Services_Check</w:t>
      </w:r>
    </w:p>
    <w:p w:rsidR="00C33A22" w:rsidRPr="004A5660" w:rsidRDefault="00C33A22" w:rsidP="0042077E">
      <w:pPr>
        <w:rPr>
          <w:lang w:val="en-US"/>
        </w:rPr>
      </w:pPr>
    </w:p>
    <w:p w:rsidR="0042077E" w:rsidRPr="004A5660" w:rsidRDefault="0042077E" w:rsidP="0042077E">
      <w:pPr>
        <w:pStyle w:val="Titre3"/>
        <w:rPr>
          <w:lang w:val="en-US"/>
        </w:rPr>
      </w:pPr>
      <w:bookmarkStart w:id="183" w:name="_Ref479237703"/>
      <w:bookmarkStart w:id="184" w:name="_Toc484537141"/>
      <w:r w:rsidRPr="004A5660">
        <w:rPr>
          <w:lang w:val="en-US"/>
        </w:rPr>
        <w:t>Example of result file</w:t>
      </w:r>
      <w:bookmarkEnd w:id="183"/>
      <w:bookmarkEnd w:id="184"/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>###########################################################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>Certification results "TestFederate"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>Date : 2017_04_05_15h34m17s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>Results for the services certificated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>The columns "State reception" and "State sending" use the following marking :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"R" for "Result" and "D" for "Declaration at start from the SOM"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>###########################################################</w:t>
      </w:r>
    </w:p>
    <w:p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                                                     Counter and services status         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>Services HLA 1516-2010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Federation management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Connect                 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Disconnect              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Connection Lost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Create Federation Execution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Destroy Federation Execution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List Federation Executions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Report Federation Executions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Join Federation Execution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Resign Federation Execution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Register Federation Synchronization Point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Synchronization Point Registration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Announce Synchronization Point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Synchronization Point Achieved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Synchronized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Federation Save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Initiate Federate Save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Federate Save Begun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Federate Save Complete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Saved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Abort Federation Save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Federation Save Status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 xml:space="preserve">        Federation Save Status Response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Federation Restore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Federation Restoration Request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Restore Begun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Initiate Federate Restore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Federate Restore Complete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Restored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Abort Federation Restore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Federation Restore Status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Restore Status Response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Declaration management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Publish Object Class Attributes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Unpublish Object Class Attributes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Publish Interaction Class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Unpublish Interaction Class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Subscribe Object Class Attributes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Unsubscribe Object Class Attributes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Subscribe Interaction Class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Unsubscribe Interaction Class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Start Registration For Object Class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Stop Registration For Object Class                   1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Turn Interactions On    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Turn Interactions Off                                1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Object management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Reserve Object Instance Name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Object Instance Name Reserved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Release Object Instance Name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Reserve Multiple Object Instance Names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Multiple Object Instance Names Reserved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Release Multiple Object Instance Names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Register Object Instance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Discover Object Instance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Update Attribute Values                              30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Reflect Attribute Values                             26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Send Interaction                                     6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Receive Interaction                                  5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Delete Object Instance  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Remove Object Instance                               1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Local Delete Object Instance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Attributes In Scope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Attributes Out Of Scope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Value Update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Provide Attribute Value Update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Turn Updates On For Object Instance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Turn Updates Off For Object Instance                 1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Transportation Type Change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Attribute Transportation Type Change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Attribute Transportation Type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Report Attribute Transportation Type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Interaction Transportation Type Change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Interaction Transportation Type Change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Interaction Transportation Type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Report Interaction Transportation Type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Ownership management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Unconditional Attribute Ownership Divestiture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Negotiated Attribute Ownership Divestiture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Ownership Assumption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Divestiture Confirmation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Divestiture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Acquisition Notification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Acquisition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Acquisition If Available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Unavailable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Ownership Release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 xml:space="preserve">        Attribute Ownership Release Denied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Divestiture If Wanted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Cancel Negotiated Attribute Ownership Divestiture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Cancel Attribute Ownership Acquisition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Attribute Ownership Acquisition Cancellation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Attribute Ownership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Inform Attribute Ownership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Is Attribute Owned By Federate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Time management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Time Regulation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Regulation Enabled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Time Regulation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Time Constrained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Constrained Enabled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Time Constrained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Advance Request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Advance Request Available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Next Message Request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Next Message Request Available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Flush Queue   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Advance Grant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Asynchronous Delivery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Asynchronous Delivery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GALT    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Logical Time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LITS    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Modify Lookahead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Lookahead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Retract       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Retraction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Change Attribute Order Type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Change Interaction Order Type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Data distribution management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Create Region 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Commit Region Modifications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Delete Region 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Register Object Instance With Regions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Associate Regions For Updates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Unassociate Regions For Updates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Subscribe Object Class Attributes With Regions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Unsubscribe Object Class Attributes With Regions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Subscribe Interaction Class With Regions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Unsubscribe Interaction Class With Regions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Send Interaction With Regions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Value Update With Regions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Support Services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Automatic Resign Directive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Set Automatic Resign Directive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Federate Handle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Federate Name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Object Class Handle 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Object Class Name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Known Object Class Handle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Object Instance Handle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Object Instance Name    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Attribute Handle                                 10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Attribute Name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Update Rate Value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Update Rate Value For Attribute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Interaction Class Handle                         2 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Interaction Class Name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Parameter Handle                                 26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Parameter Name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Order Type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 xml:space="preserve">        Get Order Name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Transportation Type Handle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Transportation Type Name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Available Dimensions For Class Attribute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Available Dimensions For Interaction Class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Dimension Handle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Dimension Name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Dimension Upper Bound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Dimension Handle Set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Range Bounds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Set Range Bounds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Normalize Federate Handle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Normalize Service Group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Object Class Relevance Advisory Switch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Object Class Relevance Advisory Switch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Attribute Relevance Advisory Switch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Attribute Relevance Advisory Switch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Attribute Scope Advisory Switch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Attribute Scope Advisory Switch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Interaction Relevance Advisory Switch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Interaction Relevance Advisory Switch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Evoke Callback  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Evoke Multiple Callbacks                             46    R : ExpectedSeen (D : ExpectedNotSeen)       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Callbacks                                     0     R : NotExpectedNotSeen (D : NotExpectedNotSeen)</w:t>
      </w:r>
    </w:p>
    <w:p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4"/>
          <w:szCs w:val="14"/>
          <w:lang w:val="en-US"/>
        </w:rPr>
      </w:pPr>
      <w:r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Callbacks                                    0     R : NotExpectedNotSeen (D : NotExpectedNotSeen)                  </w:t>
      </w:r>
    </w:p>
    <w:p w:rsidR="0042077E" w:rsidRDefault="0042077E" w:rsidP="0042077E">
      <w:pPr>
        <w:rPr>
          <w:lang w:val="en-US"/>
        </w:rPr>
      </w:pPr>
    </w:p>
    <w:p w:rsidR="00CD5AFF" w:rsidRDefault="00CD5AFF">
      <w:pPr>
        <w:spacing w:before="0" w:after="0"/>
        <w:jc w:val="left"/>
        <w:rPr>
          <w:rFonts w:ascii="Courier New" w:hAnsi="Courier New" w:cs="Courier New"/>
          <w:b/>
          <w:i/>
          <w:caps/>
          <w:color w:val="0000FF"/>
          <w:sz w:val="22"/>
          <w:lang w:val="en-US"/>
        </w:rPr>
      </w:pPr>
      <w:bookmarkStart w:id="185" w:name="_Ref480319737"/>
      <w:r>
        <w:rPr>
          <w:rFonts w:ascii="Courier New" w:hAnsi="Courier New" w:cs="Courier New"/>
          <w:lang w:val="en-US"/>
        </w:rPr>
        <w:br w:type="page"/>
      </w:r>
    </w:p>
    <w:p w:rsidR="00D66D7E" w:rsidRPr="004A5660" w:rsidRDefault="00FC1D0A" w:rsidP="00D66D7E">
      <w:pPr>
        <w:pStyle w:val="Titre2"/>
        <w:rPr>
          <w:lang w:val="en-US"/>
        </w:rPr>
      </w:pPr>
      <w:bookmarkStart w:id="186" w:name="_Ref480446660"/>
      <w:bookmarkStart w:id="187" w:name="_Ref480446663"/>
      <w:bookmarkStart w:id="188" w:name="_Toc484537142"/>
      <w:r w:rsidRPr="00FC1D0A">
        <w:rPr>
          <w:rFonts w:ascii="Courier New" w:hAnsi="Courier New" w:cs="Courier New"/>
          <w:lang w:val="en-US"/>
        </w:rPr>
        <w:lastRenderedPageBreak/>
        <w:t>rtiSimple4etcFra</w:t>
      </w:r>
      <w:r w:rsidRPr="00FC1D0A">
        <w:rPr>
          <w:lang w:val="en-US"/>
        </w:rPr>
        <w:t xml:space="preserve"> </w:t>
      </w:r>
      <w:r>
        <w:rPr>
          <w:lang w:val="en-US"/>
        </w:rPr>
        <w:t>test federate</w:t>
      </w:r>
      <w:bookmarkEnd w:id="185"/>
      <w:bookmarkEnd w:id="186"/>
      <w:bookmarkEnd w:id="187"/>
      <w:bookmarkEnd w:id="188"/>
    </w:p>
    <w:p w:rsidR="00FC1D0A" w:rsidRPr="004A5660" w:rsidRDefault="00314F19" w:rsidP="00FC1D0A">
      <w:pPr>
        <w:pStyle w:val="Titre3"/>
        <w:rPr>
          <w:lang w:val="en-US"/>
        </w:rPr>
      </w:pPr>
      <w:bookmarkStart w:id="189" w:name="_Toc484537143"/>
      <w:r>
        <w:rPr>
          <w:lang w:val="en-US"/>
        </w:rPr>
        <w:t>S</w:t>
      </w:r>
      <w:r w:rsidR="00FC1D0A" w:rsidRPr="00FC1D0A">
        <w:rPr>
          <w:lang w:val="en-US"/>
        </w:rPr>
        <w:t>tructure</w:t>
      </w:r>
      <w:bookmarkEnd w:id="189"/>
    </w:p>
    <w:p w:rsidR="00FC1D0A" w:rsidRDefault="00FC1D0A" w:rsidP="0042077E">
      <w:pPr>
        <w:rPr>
          <w:lang w:val="en-US"/>
        </w:rPr>
      </w:pPr>
      <w:r>
        <w:rPr>
          <w:lang w:val="en-US"/>
        </w:rPr>
        <w:t>The test federate</w:t>
      </w:r>
      <w:r w:rsidRPr="00FC1D0A">
        <w:rPr>
          <w:lang w:val="en-US"/>
        </w:rPr>
        <w:t xml:space="preserve"> </w:t>
      </w:r>
      <w:r>
        <w:rPr>
          <w:lang w:val="en-US"/>
        </w:rPr>
        <w:t xml:space="preserve">is delivered as zip file named </w:t>
      </w:r>
      <w:r w:rsidRPr="00FC1D0A">
        <w:rPr>
          <w:rFonts w:ascii="Courier New" w:hAnsi="Courier New" w:cs="Courier New"/>
          <w:lang w:val="en-US"/>
        </w:rPr>
        <w:t>rtiSimple4etcFra.zip</w:t>
      </w:r>
      <w:r>
        <w:rPr>
          <w:lang w:val="en-US"/>
        </w:rPr>
        <w:t>. It is an Eclipse project.</w:t>
      </w:r>
    </w:p>
    <w:p w:rsidR="00FC1D0A" w:rsidRDefault="00FC1D0A" w:rsidP="0042077E">
      <w:pPr>
        <w:rPr>
          <w:lang w:val="en-US"/>
        </w:rPr>
      </w:pPr>
    </w:p>
    <w:p w:rsidR="00FC1D0A" w:rsidRPr="004A5660" w:rsidRDefault="00FC1D0A" w:rsidP="00FC1D0A">
      <w:pPr>
        <w:pStyle w:val="Titre3"/>
        <w:rPr>
          <w:lang w:val="en-US"/>
        </w:rPr>
      </w:pPr>
      <w:bookmarkStart w:id="190" w:name="_Toc484537144"/>
      <w:r>
        <w:rPr>
          <w:lang w:val="en-US"/>
        </w:rPr>
        <w:t>Installation</w:t>
      </w:r>
      <w:bookmarkEnd w:id="190"/>
    </w:p>
    <w:p w:rsidR="00FC1D0A" w:rsidRDefault="00FC1D0A" w:rsidP="0042077E">
      <w:pPr>
        <w:rPr>
          <w:lang w:val="en-US"/>
        </w:rPr>
      </w:pPr>
      <w:r>
        <w:rPr>
          <w:lang w:val="en-US"/>
        </w:rPr>
        <w:t xml:space="preserve">Unzip </w:t>
      </w:r>
      <w:r w:rsidRPr="00314F19">
        <w:rPr>
          <w:rFonts w:ascii="Courier New" w:hAnsi="Courier New" w:cs="Courier New"/>
          <w:lang w:val="en-US"/>
        </w:rPr>
        <w:t>rtiSimple4etcFra.zip</w:t>
      </w:r>
      <w:r>
        <w:rPr>
          <w:lang w:val="en-US"/>
        </w:rPr>
        <w:t xml:space="preserve">. It will create an </w:t>
      </w:r>
      <w:r w:rsidRPr="00FC1D0A">
        <w:rPr>
          <w:rFonts w:ascii="Courier New" w:hAnsi="Courier New" w:cs="Courier New"/>
          <w:lang w:val="en-US"/>
        </w:rPr>
        <w:t>rtiSimple4etcFra</w:t>
      </w:r>
      <w:r>
        <w:rPr>
          <w:lang w:val="en-US"/>
        </w:rPr>
        <w:t xml:space="preserve"> directory.</w:t>
      </w:r>
    </w:p>
    <w:p w:rsidR="00D66D7E" w:rsidRDefault="00FC1D0A" w:rsidP="00FC1D0A">
      <w:pPr>
        <w:rPr>
          <w:lang w:val="en-US"/>
        </w:rPr>
      </w:pPr>
      <w:r>
        <w:rPr>
          <w:lang w:val="en-US"/>
        </w:rPr>
        <w:t>In Eclipse, select “File / Import</w:t>
      </w:r>
      <w:r w:rsidR="0090186E">
        <w:rPr>
          <w:lang w:val="en-US"/>
        </w:rPr>
        <w:t>…</w:t>
      </w:r>
      <w:r>
        <w:rPr>
          <w:lang w:val="en-US"/>
        </w:rPr>
        <w:t xml:space="preserve"> / General / Existing projects into workspace” and then choose </w:t>
      </w:r>
      <w:r w:rsidRPr="00FC1D0A">
        <w:rPr>
          <w:rFonts w:ascii="Courier New" w:hAnsi="Courier New" w:cs="Courier New"/>
          <w:lang w:val="en-US"/>
        </w:rPr>
        <w:t>rtiSimple4etcFra</w:t>
      </w:r>
      <w:r w:rsidRPr="00FC1D0A">
        <w:rPr>
          <w:lang w:val="en-US"/>
        </w:rPr>
        <w:t xml:space="preserve"> directory</w:t>
      </w:r>
      <w:r>
        <w:rPr>
          <w:lang w:val="en-US"/>
        </w:rPr>
        <w:t>.</w:t>
      </w:r>
    </w:p>
    <w:p w:rsidR="0090186E" w:rsidRDefault="0090186E" w:rsidP="00FC1D0A">
      <w:pPr>
        <w:rPr>
          <w:lang w:val="en-US"/>
        </w:rPr>
      </w:pPr>
      <w:r>
        <w:rPr>
          <w:lang w:val="en-US"/>
        </w:rPr>
        <w:t xml:space="preserve">On </w:t>
      </w:r>
      <w:r w:rsidRPr="00EB45C4">
        <w:rPr>
          <w:rFonts w:ascii="Courier New" w:hAnsi="Courier New" w:cs="Courier New"/>
          <w:lang w:val="en-US"/>
        </w:rPr>
        <w:t>rtiSimple4etcFra</w:t>
      </w:r>
      <w:r>
        <w:rPr>
          <w:lang w:val="en-US"/>
        </w:rPr>
        <w:t xml:space="preserve"> project, select “Build Path… / Configure Build Path…”. In the “Libraries” tab, select “Add External JARs…” and select the libRTI installed by Pitch or MÄK RTI.</w:t>
      </w:r>
    </w:p>
    <w:p w:rsidR="00FC1D0A" w:rsidRDefault="00FC1D0A" w:rsidP="00FC1D0A">
      <w:pPr>
        <w:rPr>
          <w:lang w:val="en-US"/>
        </w:rPr>
      </w:pPr>
    </w:p>
    <w:p w:rsidR="00FC1D0A" w:rsidRPr="004A5660" w:rsidRDefault="00FC1D0A" w:rsidP="00FC1D0A">
      <w:pPr>
        <w:pStyle w:val="Titre3"/>
        <w:rPr>
          <w:lang w:val="en-US"/>
        </w:rPr>
      </w:pPr>
      <w:bookmarkStart w:id="191" w:name="_Toc484537145"/>
      <w:r>
        <w:rPr>
          <w:lang w:val="en-US"/>
        </w:rPr>
        <w:t>Configuration</w:t>
      </w:r>
      <w:bookmarkEnd w:id="191"/>
    </w:p>
    <w:p w:rsidR="00FC1D0A" w:rsidRDefault="0090186E" w:rsidP="00FC1D0A">
      <w:pPr>
        <w:rPr>
          <w:lang w:val="en-US"/>
        </w:rPr>
      </w:pPr>
      <w:r>
        <w:rPr>
          <w:lang w:val="en-US"/>
        </w:rPr>
        <w:t>In Eclipse, select “Run / Run configurations…”.</w:t>
      </w:r>
    </w:p>
    <w:p w:rsidR="0090186E" w:rsidRDefault="0090186E" w:rsidP="00FC1D0A">
      <w:pPr>
        <w:rPr>
          <w:lang w:val="en-US"/>
        </w:rPr>
      </w:pPr>
      <w:r>
        <w:rPr>
          <w:lang w:val="en-US"/>
        </w:rPr>
        <w:t>Create a new Java Application</w:t>
      </w:r>
      <w:r w:rsidR="00306A38">
        <w:rPr>
          <w:lang w:val="en-US"/>
        </w:rPr>
        <w:t xml:space="preserve"> configuration</w:t>
      </w:r>
      <w:r>
        <w:rPr>
          <w:lang w:val="en-US"/>
        </w:rPr>
        <w:t xml:space="preserve">, select </w:t>
      </w:r>
      <w:r w:rsidRPr="0090186E">
        <w:rPr>
          <w:rFonts w:ascii="Courier New" w:hAnsi="Courier New" w:cs="Courier New"/>
          <w:lang w:val="en-US"/>
        </w:rPr>
        <w:t>rtiSimple4etcFra</w:t>
      </w:r>
      <w:r>
        <w:rPr>
          <w:lang w:val="en-US"/>
        </w:rPr>
        <w:t xml:space="preserve"> as the project and </w:t>
      </w:r>
      <w:r w:rsidRPr="0090186E">
        <w:rPr>
          <w:rFonts w:ascii="Courier New" w:hAnsi="Courier New" w:cs="Courier New"/>
          <w:lang w:val="en-US"/>
        </w:rPr>
        <w:t>test_ETC_FRA.rtiSimple4etcFra</w:t>
      </w:r>
      <w:r>
        <w:rPr>
          <w:lang w:val="en-US"/>
        </w:rPr>
        <w:t xml:space="preserve"> as the Main class</w:t>
      </w:r>
      <w:r w:rsidR="00DE40F4">
        <w:rPr>
          <w:lang w:val="en-US"/>
        </w:rPr>
        <w:t xml:space="preserve"> in the “Main” tab</w:t>
      </w:r>
      <w:r>
        <w:rPr>
          <w:lang w:val="en-US"/>
        </w:rPr>
        <w:t>.</w:t>
      </w:r>
      <w:r w:rsidR="00DE40F4">
        <w:rPr>
          <w:lang w:val="en-US"/>
        </w:rPr>
        <w:t xml:space="preserve"> </w:t>
      </w:r>
      <w:r>
        <w:rPr>
          <w:lang w:val="en-US"/>
        </w:rPr>
        <w:t xml:space="preserve">Enter the name of the federate (for instance: </w:t>
      </w:r>
      <w:r w:rsidRPr="00DE40F4">
        <w:rPr>
          <w:rFonts w:ascii="Courier New" w:hAnsi="Courier New" w:cs="Courier New"/>
          <w:lang w:val="en-US"/>
        </w:rPr>
        <w:t>TestFederate</w:t>
      </w:r>
      <w:r>
        <w:rPr>
          <w:lang w:val="en-US"/>
        </w:rPr>
        <w:t xml:space="preserve">) as </w:t>
      </w:r>
      <w:r w:rsidR="00DE40F4">
        <w:rPr>
          <w:lang w:val="en-US"/>
        </w:rPr>
        <w:t>“Program arguments:” in “Arguments” tab.</w:t>
      </w:r>
    </w:p>
    <w:p w:rsidR="004A1DF6" w:rsidRDefault="004A1DF6" w:rsidP="00FC1D0A">
      <w:pPr>
        <w:rPr>
          <w:lang w:val="en-US"/>
        </w:rPr>
      </w:pPr>
    </w:p>
    <w:p w:rsidR="004A1DF6" w:rsidRDefault="004A1DF6" w:rsidP="004A1DF6">
      <w:pPr>
        <w:pStyle w:val="Titre3"/>
        <w:rPr>
          <w:lang w:val="en-US"/>
        </w:rPr>
      </w:pPr>
      <w:bookmarkStart w:id="192" w:name="_Toc484537146"/>
      <w:r>
        <w:rPr>
          <w:lang w:val="en-US"/>
        </w:rPr>
        <w:t>Usage</w:t>
      </w:r>
      <w:bookmarkEnd w:id="192"/>
    </w:p>
    <w:p w:rsidR="004A1DF6" w:rsidRDefault="004A1DF6" w:rsidP="004A1DF6">
      <w:pPr>
        <w:rPr>
          <w:lang w:val="en-US"/>
        </w:rPr>
      </w:pPr>
      <w:r>
        <w:rPr>
          <w:lang w:val="en-US"/>
        </w:rPr>
        <w:t>Just run the configuration previously created.</w:t>
      </w:r>
    </w:p>
    <w:p w:rsidR="00A81098" w:rsidRDefault="00A81098" w:rsidP="004A1DF6">
      <w:pPr>
        <w:rPr>
          <w:lang w:val="en-US"/>
        </w:rPr>
      </w:pPr>
      <w:r>
        <w:rPr>
          <w:lang w:val="en-US"/>
        </w:rPr>
        <w:t>To change the name of the federate, just change the program argument.</w:t>
      </w:r>
    </w:p>
    <w:p w:rsidR="00A81098" w:rsidRDefault="00A81098" w:rsidP="004A1DF6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/>
      </w:tblPr>
      <w:tblGrid>
        <w:gridCol w:w="1101"/>
        <w:gridCol w:w="8646"/>
      </w:tblGrid>
      <w:tr w:rsidR="00A81098" w:rsidRPr="00903E65" w:rsidTr="00EF78D6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81098" w:rsidRPr="004A5660" w:rsidRDefault="00A81098" w:rsidP="00EF78D6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>
                  <wp:extent cx="223520" cy="223520"/>
                  <wp:effectExtent l="19050" t="0" r="5080" b="0"/>
                  <wp:docPr id="13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A81098" w:rsidRPr="00A81098" w:rsidRDefault="00A81098" w:rsidP="00314F19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start the </w:t>
            </w:r>
            <w:r w:rsidRPr="00A81098">
              <w:rPr>
                <w:lang w:val="en-US"/>
              </w:rPr>
              <w:t xml:space="preserve">test federate </w:t>
            </w:r>
            <w:r>
              <w:rPr>
                <w:lang w:val="en-US"/>
              </w:rPr>
              <w:t xml:space="preserve">as many times as you wish, but </w:t>
            </w:r>
            <w:r w:rsidRPr="00A81098">
              <w:rPr>
                <w:u w:val="single"/>
                <w:lang w:val="en-US"/>
              </w:rPr>
              <w:t xml:space="preserve">you need to use a different name </w:t>
            </w:r>
            <w:r w:rsidR="00825CD4">
              <w:rPr>
                <w:u w:val="single"/>
                <w:lang w:val="en-US"/>
              </w:rPr>
              <w:t xml:space="preserve">of federate </w:t>
            </w:r>
            <w:r w:rsidRPr="00A81098">
              <w:rPr>
                <w:u w:val="single"/>
                <w:lang w:val="en-US"/>
              </w:rPr>
              <w:t>each time</w:t>
            </w:r>
            <w:r>
              <w:rPr>
                <w:lang w:val="en-US"/>
              </w:rPr>
              <w:t>.</w:t>
            </w:r>
          </w:p>
        </w:tc>
      </w:tr>
    </w:tbl>
    <w:p w:rsidR="004A1DF6" w:rsidRPr="004A5660" w:rsidRDefault="004A1DF6" w:rsidP="00FC1D0A">
      <w:pPr>
        <w:rPr>
          <w:lang w:val="en-US"/>
        </w:rPr>
      </w:pPr>
    </w:p>
    <w:sectPr w:rsidR="004A1DF6" w:rsidRPr="004A5660" w:rsidSect="00A17651">
      <w:pgSz w:w="11906" w:h="16838" w:code="9"/>
      <w:pgMar w:top="1134" w:right="1134" w:bottom="1134" w:left="1134" w:header="680" w:footer="509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5D30FE" w15:done="0"/>
  <w15:commentEx w15:paraId="282D2BCF" w15:done="0"/>
  <w15:commentEx w15:paraId="67F66C21" w15:done="0"/>
  <w15:commentEx w15:paraId="739F1636" w15:done="0"/>
  <w15:commentEx w15:paraId="392408DC" w15:done="0"/>
  <w15:commentEx w15:paraId="3674A17C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C37" w:rsidRDefault="00515C37">
      <w:r>
        <w:separator/>
      </w:r>
    </w:p>
  </w:endnote>
  <w:endnote w:type="continuationSeparator" w:id="0">
    <w:p w:rsidR="00515C37" w:rsidRDefault="00515C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C37" w:rsidRDefault="00515C37"/>
  <w:tbl>
    <w:tblPr>
      <w:tblW w:w="0" w:type="auto"/>
      <w:tblBorders>
        <w:top w:val="single" w:sz="12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3070"/>
      <w:gridCol w:w="2954"/>
      <w:gridCol w:w="3685"/>
    </w:tblGrid>
    <w:tr w:rsidR="00515C37">
      <w:trPr>
        <w:trHeight w:val="544"/>
      </w:trPr>
      <w:tc>
        <w:tcPr>
          <w:tcW w:w="3070" w:type="dxa"/>
          <w:vAlign w:val="center"/>
        </w:tcPr>
        <w:p w:rsidR="00515C37" w:rsidRDefault="00515C37">
          <w:pPr>
            <w:jc w:val="left"/>
          </w:pPr>
        </w:p>
      </w:tc>
      <w:tc>
        <w:tcPr>
          <w:tcW w:w="2954" w:type="dxa"/>
          <w:vAlign w:val="center"/>
        </w:tcPr>
        <w:p w:rsidR="00515C37" w:rsidRDefault="00515C37">
          <w:pPr>
            <w:jc w:val="center"/>
          </w:pPr>
        </w:p>
      </w:tc>
      <w:tc>
        <w:tcPr>
          <w:tcW w:w="3685" w:type="dxa"/>
          <w:vAlign w:val="center"/>
        </w:tcPr>
        <w:p w:rsidR="00515C37" w:rsidRDefault="00515C37">
          <w:pPr>
            <w:jc w:val="right"/>
          </w:pPr>
        </w:p>
      </w:tc>
    </w:tr>
  </w:tbl>
  <w:p w:rsidR="00515C37" w:rsidRDefault="00515C3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C0C0C0"/>
      </w:tblBorders>
      <w:tblLook w:val="01E0"/>
    </w:tblPr>
    <w:tblGrid>
      <w:gridCol w:w="5778"/>
      <w:gridCol w:w="4000"/>
    </w:tblGrid>
    <w:tr w:rsidR="00515C37" w:rsidRPr="008829BA" w:rsidTr="006C266F">
      <w:trPr>
        <w:trHeight w:val="817"/>
      </w:trPr>
      <w:tc>
        <w:tcPr>
          <w:tcW w:w="5778" w:type="dxa"/>
        </w:tcPr>
        <w:p w:rsidR="00515C37" w:rsidRPr="006C266F" w:rsidRDefault="00515C37" w:rsidP="00CB6EBF">
          <w:pPr>
            <w:pStyle w:val="Pieddepage"/>
            <w:rPr>
              <w:szCs w:val="16"/>
              <w:lang w:val="it-IT"/>
            </w:rPr>
          </w:pPr>
          <w:r>
            <w:rPr>
              <w:szCs w:val="16"/>
            </w:rPr>
            <w:t xml:space="preserve">        </w:t>
          </w:r>
          <w:r w:rsidRPr="008829BA">
            <w:rPr>
              <w:szCs w:val="16"/>
              <w:lang w:val="it-IT"/>
            </w:rPr>
            <w:br/>
          </w:r>
          <w:r>
            <w:rPr>
              <w:szCs w:val="16"/>
            </w:rPr>
            <w:t xml:space="preserve">            </w:t>
          </w:r>
          <w:r>
            <w:t xml:space="preserve">             </w:t>
          </w:r>
        </w:p>
      </w:tc>
      <w:tc>
        <w:tcPr>
          <w:tcW w:w="4000" w:type="dxa"/>
        </w:tcPr>
        <w:tbl>
          <w:tblPr>
            <w:tblW w:w="0" w:type="auto"/>
            <w:jc w:val="right"/>
            <w:tblCellMar>
              <w:left w:w="70" w:type="dxa"/>
              <w:right w:w="70" w:type="dxa"/>
            </w:tblCellMar>
            <w:tblLook w:val="0000"/>
          </w:tblPr>
          <w:tblGrid>
            <w:gridCol w:w="1276"/>
            <w:gridCol w:w="1268"/>
            <w:gridCol w:w="1206"/>
          </w:tblGrid>
          <w:tr w:rsidR="00515C37" w:rsidRPr="00043CD9" w:rsidTr="001E36B3">
            <w:trPr>
              <w:cantSplit/>
              <w:trHeight w:val="480"/>
              <w:jc w:val="right"/>
            </w:trPr>
            <w:tc>
              <w:tcPr>
                <w:tcW w:w="1276" w:type="dxa"/>
                <w:vAlign w:val="center"/>
              </w:tcPr>
              <w:p w:rsidR="00515C37" w:rsidRPr="0018169C" w:rsidRDefault="00515C37" w:rsidP="00656FB7">
                <w:pPr>
                  <w:pStyle w:val="Pieddepage"/>
                  <w:tabs>
                    <w:tab w:val="clear" w:pos="284"/>
                    <w:tab w:val="clear" w:pos="567"/>
                  </w:tabs>
                  <w:jc w:val="center"/>
                  <w:rPr>
                    <w:szCs w:val="18"/>
                    <w:lang w:val="it-IT"/>
                  </w:rPr>
                </w:pPr>
              </w:p>
            </w:tc>
            <w:tc>
              <w:tcPr>
                <w:tcW w:w="1268" w:type="dxa"/>
                <w:vAlign w:val="center"/>
              </w:tcPr>
              <w:p w:rsidR="00515C37" w:rsidRPr="0018169C" w:rsidRDefault="00515C37" w:rsidP="00006F14">
                <w:pPr>
                  <w:pStyle w:val="Pieddepage"/>
                  <w:tabs>
                    <w:tab w:val="clear" w:pos="567"/>
                  </w:tabs>
                  <w:rPr>
                    <w:szCs w:val="18"/>
                    <w:lang w:val="it-IT"/>
                  </w:rPr>
                </w:pPr>
              </w:p>
            </w:tc>
            <w:tc>
              <w:tcPr>
                <w:tcW w:w="1206" w:type="dxa"/>
                <w:vAlign w:val="center"/>
              </w:tcPr>
              <w:p w:rsidR="00515C37" w:rsidRPr="00043CD9" w:rsidRDefault="00515C37" w:rsidP="00773C5F">
                <w:pPr>
                  <w:pStyle w:val="Pieddepage"/>
                  <w:tabs>
                    <w:tab w:val="clear" w:pos="284"/>
                    <w:tab w:val="clear" w:pos="567"/>
                  </w:tabs>
                  <w:rPr>
                    <w:szCs w:val="18"/>
                  </w:rPr>
                </w:pPr>
                <w:r w:rsidRPr="00006F14">
                  <w:rPr>
                    <w:szCs w:val="18"/>
                  </w:rPr>
                  <w:t xml:space="preserve">Page : </w:t>
                </w:r>
                <w:r w:rsidR="00CD250B" w:rsidRPr="00006F14">
                  <w:rPr>
                    <w:szCs w:val="18"/>
                  </w:rPr>
                  <w:fldChar w:fldCharType="begin"/>
                </w:r>
                <w:r w:rsidRPr="00006F14">
                  <w:rPr>
                    <w:szCs w:val="18"/>
                  </w:rPr>
                  <w:instrText xml:space="preserve"> PAGE </w:instrText>
                </w:r>
                <w:r w:rsidR="00CD250B" w:rsidRPr="00006F14">
                  <w:rPr>
                    <w:szCs w:val="18"/>
                  </w:rPr>
                  <w:fldChar w:fldCharType="separate"/>
                </w:r>
                <w:r w:rsidR="00903E65">
                  <w:rPr>
                    <w:noProof/>
                    <w:szCs w:val="18"/>
                  </w:rPr>
                  <w:t>2</w:t>
                </w:r>
                <w:r w:rsidR="00CD250B" w:rsidRPr="00006F14">
                  <w:rPr>
                    <w:szCs w:val="18"/>
                  </w:rPr>
                  <w:fldChar w:fldCharType="end"/>
                </w:r>
                <w:r w:rsidRPr="00006F14">
                  <w:rPr>
                    <w:szCs w:val="18"/>
                  </w:rPr>
                  <w:t>/</w:t>
                </w:r>
                <w:fldSimple w:instr=" NUMPAGES  \* MERGEFORMAT ">
                  <w:r w:rsidR="00903E65" w:rsidRPr="00903E65">
                    <w:rPr>
                      <w:noProof/>
                      <w:szCs w:val="18"/>
                    </w:rPr>
                    <w:t>43</w:t>
                  </w:r>
                </w:fldSimple>
              </w:p>
            </w:tc>
          </w:tr>
        </w:tbl>
        <w:p w:rsidR="00515C37" w:rsidRPr="008829BA" w:rsidRDefault="00515C37" w:rsidP="00D803EA">
          <w:pPr>
            <w:pStyle w:val="Pieddepage"/>
            <w:rPr>
              <w:szCs w:val="16"/>
            </w:rPr>
          </w:pPr>
        </w:p>
      </w:tc>
    </w:tr>
  </w:tbl>
  <w:p w:rsidR="00515C37" w:rsidRPr="00D803EA" w:rsidRDefault="00515C37" w:rsidP="00006F1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C37" w:rsidRDefault="00515C37">
      <w:r>
        <w:separator/>
      </w:r>
    </w:p>
  </w:footnote>
  <w:footnote w:type="continuationSeparator" w:id="0">
    <w:p w:rsidR="00515C37" w:rsidRDefault="00515C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1701"/>
      <w:gridCol w:w="5783"/>
      <w:gridCol w:w="1701"/>
    </w:tblGrid>
    <w:tr w:rsidR="00515C37">
      <w:trPr>
        <w:trHeight w:val="432"/>
      </w:trPr>
      <w:tc>
        <w:tcPr>
          <w:tcW w:w="1701" w:type="dxa"/>
        </w:tcPr>
        <w:p w:rsidR="00515C37" w:rsidRDefault="00515C37">
          <w:r>
            <w:t xml:space="preserve">Page : </w:t>
          </w:r>
          <w:fldSimple w:instr=" PAGE ">
            <w:r>
              <w:rPr>
                <w:noProof/>
              </w:rPr>
              <w:t>4</w:t>
            </w:r>
          </w:fldSimple>
          <w:r>
            <w:t xml:space="preserve"> / </w:t>
          </w:r>
          <w:fldSimple w:instr=" NUMPAGES  \* MERGEFORMAT ">
            <w:r>
              <w:rPr>
                <w:noProof/>
              </w:rPr>
              <w:t>35</w:t>
            </w:r>
          </w:fldSimple>
        </w:p>
      </w:tc>
      <w:tc>
        <w:tcPr>
          <w:tcW w:w="5783" w:type="dxa"/>
        </w:tcPr>
        <w:p w:rsidR="00515C37" w:rsidRDefault="00515C37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1701" w:type="dxa"/>
        </w:tcPr>
        <w:p w:rsidR="00515C37" w:rsidRDefault="00515C37"/>
      </w:tc>
    </w:tr>
  </w:tbl>
  <w:p w:rsidR="00515C37" w:rsidRDefault="00515C3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1701"/>
      <w:gridCol w:w="5783"/>
      <w:gridCol w:w="2225"/>
    </w:tblGrid>
    <w:tr w:rsidR="00515C37">
      <w:trPr>
        <w:trHeight w:val="432"/>
      </w:trPr>
      <w:tc>
        <w:tcPr>
          <w:tcW w:w="1701" w:type="dxa"/>
        </w:tcPr>
        <w:p w:rsidR="00515C37" w:rsidRDefault="00515C37"/>
      </w:tc>
      <w:tc>
        <w:tcPr>
          <w:tcW w:w="5783" w:type="dxa"/>
        </w:tcPr>
        <w:p w:rsidR="00515C37" w:rsidRDefault="00515C37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2225" w:type="dxa"/>
        </w:tcPr>
        <w:p w:rsidR="00515C37" w:rsidRDefault="00515C37">
          <w:pPr>
            <w:jc w:val="right"/>
          </w:pPr>
          <w:r>
            <w:t xml:space="preserve">Page : </w:t>
          </w:r>
          <w:r w:rsidR="00CD250B">
            <w:rPr>
              <w:i/>
            </w:rPr>
            <w:fldChar w:fldCharType="begin"/>
          </w:r>
          <w:r>
            <w:rPr>
              <w:i/>
            </w:rPr>
            <w:instrText xml:space="preserve"> PAGE </w:instrText>
          </w:r>
          <w:r w:rsidR="00CD250B">
            <w:rPr>
              <w:i/>
            </w:rPr>
            <w:fldChar w:fldCharType="separate"/>
          </w:r>
          <w:r>
            <w:rPr>
              <w:i/>
              <w:noProof/>
            </w:rPr>
            <w:t>4</w:t>
          </w:r>
          <w:r w:rsidR="00CD250B">
            <w:rPr>
              <w:i/>
            </w:rPr>
            <w:fldChar w:fldCharType="end"/>
          </w:r>
          <w:r>
            <w:t xml:space="preserve"> / </w:t>
          </w:r>
          <w:fldSimple w:instr=" NUMPAGES  \* MERGEFORMAT ">
            <w:r>
              <w:rPr>
                <w:noProof/>
              </w:rPr>
              <w:t>35</w:t>
            </w:r>
          </w:fldSimple>
        </w:p>
      </w:tc>
    </w:tr>
  </w:tbl>
  <w:p w:rsidR="00515C37" w:rsidRDefault="00515C37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/>
    </w:tblPr>
    <w:tblGrid>
      <w:gridCol w:w="3402"/>
      <w:gridCol w:w="2960"/>
      <w:gridCol w:w="3402"/>
    </w:tblGrid>
    <w:tr w:rsidR="00515C37" w:rsidRPr="00067AC6">
      <w:trPr>
        <w:trHeight w:val="360"/>
        <w:jc w:val="right"/>
      </w:trPr>
      <w:tc>
        <w:tcPr>
          <w:tcW w:w="3402" w:type="dxa"/>
          <w:vAlign w:val="center"/>
        </w:tcPr>
        <w:p w:rsidR="00515C37" w:rsidRPr="00067AC6" w:rsidRDefault="00515C37" w:rsidP="004D7CE8">
          <w:pPr>
            <w:pStyle w:val="En-tteLeft"/>
            <w:rPr>
              <w:lang w:val="en-GB"/>
            </w:rPr>
          </w:pPr>
        </w:p>
      </w:tc>
      <w:tc>
        <w:tcPr>
          <w:tcW w:w="2960" w:type="dxa"/>
          <w:vAlign w:val="center"/>
        </w:tcPr>
        <w:p w:rsidR="00515C37" w:rsidRPr="00067AC6" w:rsidRDefault="00CD250B" w:rsidP="00276306">
          <w:pPr>
            <w:pStyle w:val="En-tte"/>
            <w:rPr>
              <w:lang w:val="en-GB"/>
            </w:rPr>
          </w:pPr>
          <w:fldSimple w:instr=" DOCPROPERTY  DocTitle  \* MERGEFORMAT ">
            <w:r w:rsidR="00515C37" w:rsidRPr="00717091">
              <w:rPr>
                <w:lang w:val="en-GB"/>
              </w:rPr>
              <w:t>ETC FRA user guide</w:t>
            </w:r>
          </w:fldSimple>
        </w:p>
      </w:tc>
      <w:tc>
        <w:tcPr>
          <w:tcW w:w="3402" w:type="dxa"/>
          <w:vAlign w:val="center"/>
        </w:tcPr>
        <w:p w:rsidR="00515C37" w:rsidRPr="00067AC6" w:rsidRDefault="00515C37" w:rsidP="002C56C1">
          <w:pPr>
            <w:pStyle w:val="En-tteRight"/>
            <w:rPr>
              <w:lang w:val="en-GB"/>
            </w:rPr>
          </w:pPr>
          <w:r w:rsidRPr="00067AC6">
            <w:rPr>
              <w:lang w:val="en-GB"/>
            </w:rPr>
            <w:t xml:space="preserve">Version : </w:t>
          </w:r>
          <w:fldSimple w:instr=" DOCPROPERTY &quot;DocVersion&quot;  \* MERGEFORMAT ">
            <w:r w:rsidRPr="00717091">
              <w:rPr>
                <w:lang w:val="en-GB"/>
              </w:rPr>
              <w:t>V1.0</w:t>
            </w:r>
          </w:fldSimple>
          <w:r w:rsidRPr="00067AC6">
            <w:rPr>
              <w:lang w:val="en-GB"/>
            </w:rPr>
            <w:t xml:space="preserve"> </w:t>
          </w:r>
        </w:p>
      </w:tc>
    </w:tr>
  </w:tbl>
  <w:p w:rsidR="00515C37" w:rsidRPr="00067AC6" w:rsidRDefault="00515C37" w:rsidP="00276306">
    <w:pPr>
      <w:pStyle w:val="En-tte"/>
      <w:rPr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2AC67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35650D"/>
    <w:multiLevelType w:val="singleLevel"/>
    <w:tmpl w:val="4D482742"/>
    <w:lvl w:ilvl="0">
      <w:start w:val="1"/>
      <w:numFmt w:val="bullet"/>
      <w:pStyle w:val="Liste4"/>
      <w:lvlText w:val="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">
    <w:nsid w:val="03A6143F"/>
    <w:multiLevelType w:val="singleLevel"/>
    <w:tmpl w:val="AE5A5082"/>
    <w:lvl w:ilvl="0">
      <w:start w:val="1"/>
      <w:numFmt w:val="bullet"/>
      <w:pStyle w:val="Liste1"/>
      <w:lvlText w:val="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3">
    <w:nsid w:val="03E9436F"/>
    <w:multiLevelType w:val="hybridMultilevel"/>
    <w:tmpl w:val="7284A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9B0F43"/>
    <w:multiLevelType w:val="hybridMultilevel"/>
    <w:tmpl w:val="70C84D4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A214531"/>
    <w:multiLevelType w:val="hybridMultilevel"/>
    <w:tmpl w:val="5FA48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34361F"/>
    <w:multiLevelType w:val="singleLevel"/>
    <w:tmpl w:val="B2027C76"/>
    <w:lvl w:ilvl="0">
      <w:start w:val="1"/>
      <w:numFmt w:val="decimal"/>
      <w:pStyle w:val="ListeNumrote6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7">
    <w:nsid w:val="10E56007"/>
    <w:multiLevelType w:val="hybridMultilevel"/>
    <w:tmpl w:val="4BF20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5B1622"/>
    <w:multiLevelType w:val="singleLevel"/>
    <w:tmpl w:val="F91AF754"/>
    <w:lvl w:ilvl="0">
      <w:start w:val="1"/>
      <w:numFmt w:val="bullet"/>
      <w:pStyle w:val="Liste6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9">
    <w:nsid w:val="122141D6"/>
    <w:multiLevelType w:val="singleLevel"/>
    <w:tmpl w:val="5AF8553A"/>
    <w:lvl w:ilvl="0">
      <w:start w:val="1"/>
      <w:numFmt w:val="bullet"/>
      <w:pStyle w:val="ListeTableau2"/>
      <w:lvlText w:val="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10">
    <w:nsid w:val="149D0A55"/>
    <w:multiLevelType w:val="singleLevel"/>
    <w:tmpl w:val="89D2AEFE"/>
    <w:lvl w:ilvl="0">
      <w:start w:val="1"/>
      <w:numFmt w:val="decimal"/>
      <w:pStyle w:val="ListeNumrote5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11">
    <w:nsid w:val="14A37700"/>
    <w:multiLevelType w:val="multilevel"/>
    <w:tmpl w:val="F8546140"/>
    <w:numStyleLink w:val="Requirement"/>
  </w:abstractNum>
  <w:abstractNum w:abstractNumId="12">
    <w:nsid w:val="15103E99"/>
    <w:multiLevelType w:val="singleLevel"/>
    <w:tmpl w:val="9968B0D8"/>
    <w:lvl w:ilvl="0">
      <w:start w:val="1"/>
      <w:numFmt w:val="decimal"/>
      <w:pStyle w:val="ListeNumrote8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13">
    <w:nsid w:val="16531308"/>
    <w:multiLevelType w:val="singleLevel"/>
    <w:tmpl w:val="A0F0BAFE"/>
    <w:lvl w:ilvl="0">
      <w:start w:val="1"/>
      <w:numFmt w:val="bullet"/>
      <w:pStyle w:val="ListeTableau1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14">
    <w:nsid w:val="18D6788D"/>
    <w:multiLevelType w:val="singleLevel"/>
    <w:tmpl w:val="A614F4B2"/>
    <w:lvl w:ilvl="0">
      <w:start w:val="1"/>
      <w:numFmt w:val="bullet"/>
      <w:pStyle w:val="Liste8"/>
      <w:lvlText w:val="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5">
    <w:nsid w:val="1A5B3E32"/>
    <w:multiLevelType w:val="hybridMultilevel"/>
    <w:tmpl w:val="6AB4F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4B1096"/>
    <w:multiLevelType w:val="singleLevel"/>
    <w:tmpl w:val="E2A8D5E4"/>
    <w:lvl w:ilvl="0">
      <w:start w:val="1"/>
      <w:numFmt w:val="decimal"/>
      <w:pStyle w:val="ListeNumrote1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17">
    <w:nsid w:val="1F244D80"/>
    <w:multiLevelType w:val="hybridMultilevel"/>
    <w:tmpl w:val="E2022D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E30659"/>
    <w:multiLevelType w:val="hybridMultilevel"/>
    <w:tmpl w:val="8B885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572E6A"/>
    <w:multiLevelType w:val="hybridMultilevel"/>
    <w:tmpl w:val="9A16B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3B16484"/>
    <w:multiLevelType w:val="hybridMultilevel"/>
    <w:tmpl w:val="F32697E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7D019CB"/>
    <w:multiLevelType w:val="hybridMultilevel"/>
    <w:tmpl w:val="B8422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91B1A64"/>
    <w:multiLevelType w:val="singleLevel"/>
    <w:tmpl w:val="34A62C1C"/>
    <w:lvl w:ilvl="0">
      <w:start w:val="1"/>
      <w:numFmt w:val="bullet"/>
      <w:pStyle w:val="puce4"/>
      <w:lvlText w:val="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</w:abstractNum>
  <w:abstractNum w:abstractNumId="23">
    <w:nsid w:val="30D0540A"/>
    <w:multiLevelType w:val="singleLevel"/>
    <w:tmpl w:val="42A088CE"/>
    <w:lvl w:ilvl="0">
      <w:start w:val="1"/>
      <w:numFmt w:val="bullet"/>
      <w:pStyle w:val="Liste0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32371EF2"/>
    <w:multiLevelType w:val="hybridMultilevel"/>
    <w:tmpl w:val="ACACE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5268D4"/>
    <w:multiLevelType w:val="singleLevel"/>
    <w:tmpl w:val="B94C2032"/>
    <w:lvl w:ilvl="0">
      <w:start w:val="1"/>
      <w:numFmt w:val="decimal"/>
      <w:pStyle w:val="ListeNumrote4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26">
    <w:nsid w:val="34C05F1A"/>
    <w:multiLevelType w:val="singleLevel"/>
    <w:tmpl w:val="0740659C"/>
    <w:lvl w:ilvl="0">
      <w:start w:val="1"/>
      <w:numFmt w:val="bullet"/>
      <w:pStyle w:val="Liste7"/>
      <w:lvlText w:val="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7">
    <w:nsid w:val="385143E6"/>
    <w:multiLevelType w:val="singleLevel"/>
    <w:tmpl w:val="16CAAF40"/>
    <w:lvl w:ilvl="0">
      <w:start w:val="1"/>
      <w:numFmt w:val="decimal"/>
      <w:pStyle w:val="ListeNumrote3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28">
    <w:nsid w:val="38B361F6"/>
    <w:multiLevelType w:val="singleLevel"/>
    <w:tmpl w:val="54688814"/>
    <w:lvl w:ilvl="0">
      <w:start w:val="1"/>
      <w:numFmt w:val="bullet"/>
      <w:pStyle w:val="Liste5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29">
    <w:nsid w:val="3FBD691D"/>
    <w:multiLevelType w:val="hybridMultilevel"/>
    <w:tmpl w:val="46A47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6B77FE"/>
    <w:multiLevelType w:val="singleLevel"/>
    <w:tmpl w:val="06A443FE"/>
    <w:lvl w:ilvl="0">
      <w:start w:val="1"/>
      <w:numFmt w:val="decimal"/>
      <w:pStyle w:val="ListeNumrote0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31">
    <w:nsid w:val="42E751FB"/>
    <w:multiLevelType w:val="singleLevel"/>
    <w:tmpl w:val="038A3084"/>
    <w:lvl w:ilvl="0">
      <w:start w:val="1"/>
      <w:numFmt w:val="decimal"/>
      <w:pStyle w:val="ListeNumrote9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32">
    <w:nsid w:val="430C68C9"/>
    <w:multiLevelType w:val="singleLevel"/>
    <w:tmpl w:val="FC4EF7E6"/>
    <w:lvl w:ilvl="0">
      <w:start w:val="1"/>
      <w:numFmt w:val="bullet"/>
      <w:pStyle w:val="puce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432A5E58"/>
    <w:multiLevelType w:val="singleLevel"/>
    <w:tmpl w:val="D6EA59D8"/>
    <w:lvl w:ilvl="0">
      <w:start w:val="1"/>
      <w:numFmt w:val="bullet"/>
      <w:pStyle w:val="Liste3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4">
    <w:nsid w:val="448D14C2"/>
    <w:multiLevelType w:val="hybridMultilevel"/>
    <w:tmpl w:val="F486659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B787BF6"/>
    <w:multiLevelType w:val="multilevel"/>
    <w:tmpl w:val="6D04D48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>
    <w:nsid w:val="4C397702"/>
    <w:multiLevelType w:val="hybridMultilevel"/>
    <w:tmpl w:val="C52A5D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4E456744"/>
    <w:multiLevelType w:val="singleLevel"/>
    <w:tmpl w:val="27EE217C"/>
    <w:lvl w:ilvl="0">
      <w:start w:val="1"/>
      <w:numFmt w:val="decimal"/>
      <w:pStyle w:val="ListeNumrote2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38">
    <w:nsid w:val="52B366D1"/>
    <w:multiLevelType w:val="hybridMultilevel"/>
    <w:tmpl w:val="79949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42C6030"/>
    <w:multiLevelType w:val="singleLevel"/>
    <w:tmpl w:val="F9AA8556"/>
    <w:lvl w:ilvl="0">
      <w:start w:val="1"/>
      <w:numFmt w:val="bullet"/>
      <w:pStyle w:val="Liste2"/>
      <w:lvlText w:val="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40">
    <w:nsid w:val="599A3898"/>
    <w:multiLevelType w:val="hybridMultilevel"/>
    <w:tmpl w:val="1A56A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DD4B57"/>
    <w:multiLevelType w:val="singleLevel"/>
    <w:tmpl w:val="B0DEBC8C"/>
    <w:lvl w:ilvl="0">
      <w:start w:val="1"/>
      <w:numFmt w:val="bullet"/>
      <w:pStyle w:val="puc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5DA25134"/>
    <w:multiLevelType w:val="hybridMultilevel"/>
    <w:tmpl w:val="F9B64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1F65E6A"/>
    <w:multiLevelType w:val="hybridMultilevel"/>
    <w:tmpl w:val="84484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312070D"/>
    <w:multiLevelType w:val="hybridMultilevel"/>
    <w:tmpl w:val="7B804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4683362"/>
    <w:multiLevelType w:val="singleLevel"/>
    <w:tmpl w:val="E2BE1648"/>
    <w:lvl w:ilvl="0">
      <w:start w:val="1"/>
      <w:numFmt w:val="bullet"/>
      <w:pStyle w:val="Liste9"/>
      <w:lvlText w:val="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46">
    <w:nsid w:val="655257B6"/>
    <w:multiLevelType w:val="multilevel"/>
    <w:tmpl w:val="2B5E28F8"/>
    <w:lvl w:ilvl="0">
      <w:numFmt w:val="bullet"/>
      <w:pStyle w:val="puce1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7">
    <w:nsid w:val="673A576D"/>
    <w:multiLevelType w:val="hybridMultilevel"/>
    <w:tmpl w:val="6636BB82"/>
    <w:lvl w:ilvl="0" w:tplc="14681B44">
      <w:start w:val="1"/>
      <w:numFmt w:val="bullet"/>
      <w:pStyle w:val="Puce10"/>
      <w:lvlText w:val=""/>
      <w:lvlJc w:val="left"/>
      <w:pPr>
        <w:ind w:left="644" w:hanging="360"/>
      </w:pPr>
      <w:rPr>
        <w:rFonts w:ascii="Wingdings" w:hAnsi="Wingdings" w:hint="default"/>
        <w:color w:val="004D86"/>
        <w:sz w:val="26"/>
        <w:vertAlign w:val="baseline"/>
      </w:rPr>
    </w:lvl>
    <w:lvl w:ilvl="1" w:tplc="040C0003">
      <w:start w:val="1"/>
      <w:numFmt w:val="bullet"/>
      <w:lvlText w:val="o"/>
      <w:lvlJc w:val="left"/>
      <w:pPr>
        <w:ind w:left="-1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</w:abstractNum>
  <w:abstractNum w:abstractNumId="48">
    <w:nsid w:val="69360BD8"/>
    <w:multiLevelType w:val="hybridMultilevel"/>
    <w:tmpl w:val="F87445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93A2EB2"/>
    <w:multiLevelType w:val="hybridMultilevel"/>
    <w:tmpl w:val="62163D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BB011FA"/>
    <w:multiLevelType w:val="singleLevel"/>
    <w:tmpl w:val="267004C0"/>
    <w:lvl w:ilvl="0">
      <w:start w:val="1"/>
      <w:numFmt w:val="bullet"/>
      <w:pStyle w:val="Puce2"/>
      <w:lvlText w:val=""/>
      <w:lvlJc w:val="left"/>
      <w:pPr>
        <w:ind w:left="360" w:hanging="360"/>
      </w:pPr>
      <w:rPr>
        <w:rFonts w:ascii="Wingdings" w:hAnsi="Wingdings" w:hint="default"/>
        <w:color w:val="0070C0"/>
        <w:sz w:val="36"/>
        <w:vertAlign w:val="baseline"/>
      </w:rPr>
    </w:lvl>
  </w:abstractNum>
  <w:abstractNum w:abstractNumId="51">
    <w:nsid w:val="6D617619"/>
    <w:multiLevelType w:val="singleLevel"/>
    <w:tmpl w:val="29A27680"/>
    <w:lvl w:ilvl="0">
      <w:start w:val="1"/>
      <w:numFmt w:val="decimal"/>
      <w:pStyle w:val="ListeNumrote7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52">
    <w:nsid w:val="6E267815"/>
    <w:multiLevelType w:val="hybridMultilevel"/>
    <w:tmpl w:val="D60C1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EB0251C"/>
    <w:multiLevelType w:val="hybridMultilevel"/>
    <w:tmpl w:val="D5304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37D5C3E"/>
    <w:multiLevelType w:val="singleLevel"/>
    <w:tmpl w:val="70642C9E"/>
    <w:lvl w:ilvl="0">
      <w:start w:val="1"/>
      <w:numFmt w:val="bullet"/>
      <w:pStyle w:val="puce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5">
    <w:nsid w:val="73BA73EC"/>
    <w:multiLevelType w:val="hybridMultilevel"/>
    <w:tmpl w:val="C5947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95D459E"/>
    <w:multiLevelType w:val="multilevel"/>
    <w:tmpl w:val="F8546140"/>
    <w:styleLink w:val="Requirement"/>
    <w:lvl w:ilvl="0">
      <w:start w:val="1"/>
      <w:numFmt w:val="decimal"/>
      <w:pStyle w:val="ReqID"/>
      <w:lvlText w:val="[EXI-TI-%1]"/>
      <w:lvlJc w:val="left"/>
      <w:pPr>
        <w:ind w:left="360" w:hanging="360"/>
      </w:pPr>
      <w:rPr>
        <w:rFonts w:ascii="Calibri" w:hAnsi="Calibri"/>
        <w:color w:val="C0504D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>
    <w:nsid w:val="7FBC2350"/>
    <w:multiLevelType w:val="hybridMultilevel"/>
    <w:tmpl w:val="CAF24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54"/>
  </w:num>
  <w:num w:numId="3">
    <w:abstractNumId w:val="32"/>
  </w:num>
  <w:num w:numId="4">
    <w:abstractNumId w:val="22"/>
  </w:num>
  <w:num w:numId="5">
    <w:abstractNumId w:val="0"/>
  </w:num>
  <w:num w:numId="6">
    <w:abstractNumId w:val="35"/>
  </w:num>
  <w:num w:numId="7">
    <w:abstractNumId w:val="23"/>
  </w:num>
  <w:num w:numId="8">
    <w:abstractNumId w:val="2"/>
  </w:num>
  <w:num w:numId="9">
    <w:abstractNumId w:val="39"/>
  </w:num>
  <w:num w:numId="10">
    <w:abstractNumId w:val="33"/>
  </w:num>
  <w:num w:numId="11">
    <w:abstractNumId w:val="1"/>
  </w:num>
  <w:num w:numId="12">
    <w:abstractNumId w:val="28"/>
  </w:num>
  <w:num w:numId="13">
    <w:abstractNumId w:val="8"/>
  </w:num>
  <w:num w:numId="14">
    <w:abstractNumId w:val="26"/>
  </w:num>
  <w:num w:numId="15">
    <w:abstractNumId w:val="14"/>
  </w:num>
  <w:num w:numId="16">
    <w:abstractNumId w:val="45"/>
  </w:num>
  <w:num w:numId="17">
    <w:abstractNumId w:val="30"/>
  </w:num>
  <w:num w:numId="18">
    <w:abstractNumId w:val="16"/>
  </w:num>
  <w:num w:numId="19">
    <w:abstractNumId w:val="37"/>
  </w:num>
  <w:num w:numId="20">
    <w:abstractNumId w:val="27"/>
  </w:num>
  <w:num w:numId="21">
    <w:abstractNumId w:val="25"/>
  </w:num>
  <w:num w:numId="22">
    <w:abstractNumId w:val="10"/>
  </w:num>
  <w:num w:numId="23">
    <w:abstractNumId w:val="6"/>
  </w:num>
  <w:num w:numId="24">
    <w:abstractNumId w:val="51"/>
  </w:num>
  <w:num w:numId="25">
    <w:abstractNumId w:val="12"/>
  </w:num>
  <w:num w:numId="26">
    <w:abstractNumId w:val="31"/>
  </w:num>
  <w:num w:numId="27">
    <w:abstractNumId w:val="13"/>
  </w:num>
  <w:num w:numId="28">
    <w:abstractNumId w:val="9"/>
  </w:num>
  <w:num w:numId="29">
    <w:abstractNumId w:val="50"/>
  </w:num>
  <w:num w:numId="30">
    <w:abstractNumId w:val="56"/>
  </w:num>
  <w:num w:numId="31">
    <w:abstractNumId w:val="11"/>
    <w:lvlOverride w:ilvl="0">
      <w:lvl w:ilvl="0">
        <w:start w:val="1"/>
        <w:numFmt w:val="decimal"/>
        <w:pStyle w:val="ReqID"/>
        <w:lvlText w:val="[EXI-TI-%1]"/>
        <w:lvlJc w:val="left"/>
        <w:pPr>
          <w:ind w:left="36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32">
    <w:abstractNumId w:val="41"/>
  </w:num>
  <w:num w:numId="33">
    <w:abstractNumId w:val="47"/>
  </w:num>
  <w:num w:numId="34">
    <w:abstractNumId w:val="53"/>
  </w:num>
  <w:num w:numId="35">
    <w:abstractNumId w:val="38"/>
  </w:num>
  <w:num w:numId="36">
    <w:abstractNumId w:val="55"/>
  </w:num>
  <w:num w:numId="37">
    <w:abstractNumId w:val="52"/>
  </w:num>
  <w:num w:numId="38">
    <w:abstractNumId w:val="57"/>
  </w:num>
  <w:num w:numId="39">
    <w:abstractNumId w:val="36"/>
  </w:num>
  <w:num w:numId="40">
    <w:abstractNumId w:val="3"/>
  </w:num>
  <w:num w:numId="41">
    <w:abstractNumId w:val="21"/>
  </w:num>
  <w:num w:numId="42">
    <w:abstractNumId w:val="19"/>
  </w:num>
  <w:num w:numId="43">
    <w:abstractNumId w:val="42"/>
  </w:num>
  <w:num w:numId="44">
    <w:abstractNumId w:val="17"/>
  </w:num>
  <w:num w:numId="45">
    <w:abstractNumId w:val="24"/>
  </w:num>
  <w:num w:numId="46">
    <w:abstractNumId w:val="29"/>
  </w:num>
  <w:num w:numId="47">
    <w:abstractNumId w:val="20"/>
  </w:num>
  <w:num w:numId="48">
    <w:abstractNumId w:val="4"/>
  </w:num>
  <w:num w:numId="49">
    <w:abstractNumId w:val="34"/>
  </w:num>
  <w:num w:numId="50">
    <w:abstractNumId w:val="43"/>
  </w:num>
  <w:num w:numId="51">
    <w:abstractNumId w:val="40"/>
  </w:num>
  <w:num w:numId="52">
    <w:abstractNumId w:val="18"/>
  </w:num>
  <w:num w:numId="53">
    <w:abstractNumId w:val="15"/>
  </w:num>
  <w:num w:numId="54">
    <w:abstractNumId w:val="48"/>
  </w:num>
  <w:num w:numId="55">
    <w:abstractNumId w:val="5"/>
  </w:num>
  <w:num w:numId="56">
    <w:abstractNumId w:val="49"/>
  </w:num>
  <w:num w:numId="57">
    <w:abstractNumId w:val="7"/>
  </w:num>
  <w:num w:numId="58">
    <w:abstractNumId w:val="44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9" w:dllVersion="512" w:checkStyle="1"/>
  <w:activeWritingStyle w:appName="MSWord" w:lang="en-GB" w:vendorID="8" w:dllVersion="513" w:checkStyle="1"/>
  <w:attachedTemplate r:id="rId1"/>
  <w:linkStyles/>
  <w:stylePaneFormatFilter w:val="0001"/>
  <w:stylePaneSortMethod w:val="000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87745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2FBB"/>
    <w:rsid w:val="0000021F"/>
    <w:rsid w:val="00000C32"/>
    <w:rsid w:val="000013BC"/>
    <w:rsid w:val="00001433"/>
    <w:rsid w:val="000017E8"/>
    <w:rsid w:val="0000184A"/>
    <w:rsid w:val="00002F95"/>
    <w:rsid w:val="00002FC1"/>
    <w:rsid w:val="00004A85"/>
    <w:rsid w:val="00005A0F"/>
    <w:rsid w:val="00005E45"/>
    <w:rsid w:val="00005F81"/>
    <w:rsid w:val="00006E76"/>
    <w:rsid w:val="00006F14"/>
    <w:rsid w:val="0000724E"/>
    <w:rsid w:val="00007C62"/>
    <w:rsid w:val="00007F6C"/>
    <w:rsid w:val="00007FA2"/>
    <w:rsid w:val="00010617"/>
    <w:rsid w:val="00010AC9"/>
    <w:rsid w:val="00010AD1"/>
    <w:rsid w:val="00010CD9"/>
    <w:rsid w:val="00011D82"/>
    <w:rsid w:val="00011F71"/>
    <w:rsid w:val="0001251A"/>
    <w:rsid w:val="000125CC"/>
    <w:rsid w:val="000140E6"/>
    <w:rsid w:val="00014971"/>
    <w:rsid w:val="00015C59"/>
    <w:rsid w:val="00015DB0"/>
    <w:rsid w:val="00016067"/>
    <w:rsid w:val="000164AB"/>
    <w:rsid w:val="000167D8"/>
    <w:rsid w:val="000175FE"/>
    <w:rsid w:val="00021347"/>
    <w:rsid w:val="00021D24"/>
    <w:rsid w:val="00022BAA"/>
    <w:rsid w:val="000234BA"/>
    <w:rsid w:val="0002407A"/>
    <w:rsid w:val="0002407D"/>
    <w:rsid w:val="00024508"/>
    <w:rsid w:val="00024736"/>
    <w:rsid w:val="0002489B"/>
    <w:rsid w:val="000251E1"/>
    <w:rsid w:val="0002652F"/>
    <w:rsid w:val="00026839"/>
    <w:rsid w:val="000269DF"/>
    <w:rsid w:val="000279C9"/>
    <w:rsid w:val="0003062D"/>
    <w:rsid w:val="00031E42"/>
    <w:rsid w:val="0003202A"/>
    <w:rsid w:val="000324C0"/>
    <w:rsid w:val="000328A1"/>
    <w:rsid w:val="00032C60"/>
    <w:rsid w:val="00033137"/>
    <w:rsid w:val="0003356D"/>
    <w:rsid w:val="000336D4"/>
    <w:rsid w:val="00033EA6"/>
    <w:rsid w:val="000342D5"/>
    <w:rsid w:val="00034325"/>
    <w:rsid w:val="00035265"/>
    <w:rsid w:val="0003576C"/>
    <w:rsid w:val="00035D8A"/>
    <w:rsid w:val="0003629A"/>
    <w:rsid w:val="000362BA"/>
    <w:rsid w:val="0003635C"/>
    <w:rsid w:val="000366DC"/>
    <w:rsid w:val="00037D4D"/>
    <w:rsid w:val="000416DF"/>
    <w:rsid w:val="00042E8A"/>
    <w:rsid w:val="00043854"/>
    <w:rsid w:val="00043CD9"/>
    <w:rsid w:val="000440D1"/>
    <w:rsid w:val="00044D03"/>
    <w:rsid w:val="00044EC6"/>
    <w:rsid w:val="000451EA"/>
    <w:rsid w:val="00045B30"/>
    <w:rsid w:val="00045FA3"/>
    <w:rsid w:val="0004605E"/>
    <w:rsid w:val="0004633B"/>
    <w:rsid w:val="00047CF8"/>
    <w:rsid w:val="00047E14"/>
    <w:rsid w:val="0005034F"/>
    <w:rsid w:val="00050B9E"/>
    <w:rsid w:val="00050C38"/>
    <w:rsid w:val="000527F4"/>
    <w:rsid w:val="000536A9"/>
    <w:rsid w:val="00053F41"/>
    <w:rsid w:val="0005414A"/>
    <w:rsid w:val="00054223"/>
    <w:rsid w:val="00054E83"/>
    <w:rsid w:val="000557E0"/>
    <w:rsid w:val="00055BDA"/>
    <w:rsid w:val="00055CC2"/>
    <w:rsid w:val="00056299"/>
    <w:rsid w:val="00056459"/>
    <w:rsid w:val="0005735E"/>
    <w:rsid w:val="000573B0"/>
    <w:rsid w:val="00057658"/>
    <w:rsid w:val="00057C9F"/>
    <w:rsid w:val="00057E79"/>
    <w:rsid w:val="00060172"/>
    <w:rsid w:val="00060D51"/>
    <w:rsid w:val="00061035"/>
    <w:rsid w:val="000611AE"/>
    <w:rsid w:val="0006127C"/>
    <w:rsid w:val="0006138D"/>
    <w:rsid w:val="00062721"/>
    <w:rsid w:val="00062FDE"/>
    <w:rsid w:val="00064B7E"/>
    <w:rsid w:val="00064FC3"/>
    <w:rsid w:val="000659CE"/>
    <w:rsid w:val="00065AF9"/>
    <w:rsid w:val="00065D7D"/>
    <w:rsid w:val="00065F3D"/>
    <w:rsid w:val="00066437"/>
    <w:rsid w:val="00067AC6"/>
    <w:rsid w:val="00067C8C"/>
    <w:rsid w:val="00067E63"/>
    <w:rsid w:val="000700B5"/>
    <w:rsid w:val="00070F46"/>
    <w:rsid w:val="00070FCA"/>
    <w:rsid w:val="00071230"/>
    <w:rsid w:val="00071260"/>
    <w:rsid w:val="00071809"/>
    <w:rsid w:val="00071D14"/>
    <w:rsid w:val="00072D87"/>
    <w:rsid w:val="00072E46"/>
    <w:rsid w:val="00072F0A"/>
    <w:rsid w:val="0007300F"/>
    <w:rsid w:val="00073A29"/>
    <w:rsid w:val="000745A8"/>
    <w:rsid w:val="00074680"/>
    <w:rsid w:val="000769C8"/>
    <w:rsid w:val="00076A9E"/>
    <w:rsid w:val="00077500"/>
    <w:rsid w:val="00077829"/>
    <w:rsid w:val="00080AB5"/>
    <w:rsid w:val="00080C66"/>
    <w:rsid w:val="000820CF"/>
    <w:rsid w:val="00082606"/>
    <w:rsid w:val="000830F4"/>
    <w:rsid w:val="00084687"/>
    <w:rsid w:val="00084FC4"/>
    <w:rsid w:val="00085952"/>
    <w:rsid w:val="00086329"/>
    <w:rsid w:val="0008675A"/>
    <w:rsid w:val="00086806"/>
    <w:rsid w:val="00087733"/>
    <w:rsid w:val="000878A1"/>
    <w:rsid w:val="00090FC6"/>
    <w:rsid w:val="00091AD2"/>
    <w:rsid w:val="000928CB"/>
    <w:rsid w:val="00094CA1"/>
    <w:rsid w:val="00095280"/>
    <w:rsid w:val="000956BC"/>
    <w:rsid w:val="000961F0"/>
    <w:rsid w:val="000962EA"/>
    <w:rsid w:val="00096B71"/>
    <w:rsid w:val="0009732A"/>
    <w:rsid w:val="000979F2"/>
    <w:rsid w:val="000A0946"/>
    <w:rsid w:val="000A0D87"/>
    <w:rsid w:val="000A101C"/>
    <w:rsid w:val="000A15A4"/>
    <w:rsid w:val="000A193F"/>
    <w:rsid w:val="000A20B4"/>
    <w:rsid w:val="000A2E43"/>
    <w:rsid w:val="000A41BF"/>
    <w:rsid w:val="000A4873"/>
    <w:rsid w:val="000A5154"/>
    <w:rsid w:val="000A5378"/>
    <w:rsid w:val="000A565C"/>
    <w:rsid w:val="000A59A5"/>
    <w:rsid w:val="000A5C85"/>
    <w:rsid w:val="000A66E1"/>
    <w:rsid w:val="000A7BE9"/>
    <w:rsid w:val="000A7E55"/>
    <w:rsid w:val="000A7FE9"/>
    <w:rsid w:val="000B1511"/>
    <w:rsid w:val="000B16C9"/>
    <w:rsid w:val="000B21BF"/>
    <w:rsid w:val="000B2480"/>
    <w:rsid w:val="000B2C52"/>
    <w:rsid w:val="000B2E7A"/>
    <w:rsid w:val="000B3140"/>
    <w:rsid w:val="000B33BA"/>
    <w:rsid w:val="000B3657"/>
    <w:rsid w:val="000B3AFD"/>
    <w:rsid w:val="000B3DE6"/>
    <w:rsid w:val="000B4A2A"/>
    <w:rsid w:val="000B4FE4"/>
    <w:rsid w:val="000B5D52"/>
    <w:rsid w:val="000B751F"/>
    <w:rsid w:val="000C0BF3"/>
    <w:rsid w:val="000C132A"/>
    <w:rsid w:val="000C1356"/>
    <w:rsid w:val="000C1639"/>
    <w:rsid w:val="000C226E"/>
    <w:rsid w:val="000C313D"/>
    <w:rsid w:val="000C3B95"/>
    <w:rsid w:val="000C4013"/>
    <w:rsid w:val="000C4546"/>
    <w:rsid w:val="000C4CB7"/>
    <w:rsid w:val="000C6194"/>
    <w:rsid w:val="000C69EE"/>
    <w:rsid w:val="000C6A24"/>
    <w:rsid w:val="000C6B45"/>
    <w:rsid w:val="000D0014"/>
    <w:rsid w:val="000D11C1"/>
    <w:rsid w:val="000D1C0A"/>
    <w:rsid w:val="000D1D39"/>
    <w:rsid w:val="000D2AC7"/>
    <w:rsid w:val="000D325D"/>
    <w:rsid w:val="000D4C16"/>
    <w:rsid w:val="000D7E79"/>
    <w:rsid w:val="000E078F"/>
    <w:rsid w:val="000E17A3"/>
    <w:rsid w:val="000E2D52"/>
    <w:rsid w:val="000E3262"/>
    <w:rsid w:val="000E3312"/>
    <w:rsid w:val="000E3432"/>
    <w:rsid w:val="000E3469"/>
    <w:rsid w:val="000E5DDA"/>
    <w:rsid w:val="000E73EC"/>
    <w:rsid w:val="000E7D6E"/>
    <w:rsid w:val="000F08C1"/>
    <w:rsid w:val="000F0ACB"/>
    <w:rsid w:val="000F12C6"/>
    <w:rsid w:val="000F2364"/>
    <w:rsid w:val="000F2481"/>
    <w:rsid w:val="000F3B3E"/>
    <w:rsid w:val="000F492A"/>
    <w:rsid w:val="000F5C81"/>
    <w:rsid w:val="000F6442"/>
    <w:rsid w:val="000F6717"/>
    <w:rsid w:val="000F6F85"/>
    <w:rsid w:val="000F72B3"/>
    <w:rsid w:val="000F7A55"/>
    <w:rsid w:val="00100101"/>
    <w:rsid w:val="001002EE"/>
    <w:rsid w:val="00101131"/>
    <w:rsid w:val="00101221"/>
    <w:rsid w:val="00101BB5"/>
    <w:rsid w:val="00102D0E"/>
    <w:rsid w:val="00103032"/>
    <w:rsid w:val="00103CD7"/>
    <w:rsid w:val="001045D2"/>
    <w:rsid w:val="00104DED"/>
    <w:rsid w:val="00104F7B"/>
    <w:rsid w:val="0010518D"/>
    <w:rsid w:val="00106785"/>
    <w:rsid w:val="00107128"/>
    <w:rsid w:val="001102C7"/>
    <w:rsid w:val="001114D2"/>
    <w:rsid w:val="001117C8"/>
    <w:rsid w:val="00112D42"/>
    <w:rsid w:val="00113628"/>
    <w:rsid w:val="00114632"/>
    <w:rsid w:val="00114CAC"/>
    <w:rsid w:val="00115066"/>
    <w:rsid w:val="00115304"/>
    <w:rsid w:val="00115760"/>
    <w:rsid w:val="0011596C"/>
    <w:rsid w:val="00115E61"/>
    <w:rsid w:val="001165F6"/>
    <w:rsid w:val="00120448"/>
    <w:rsid w:val="00120901"/>
    <w:rsid w:val="001209CA"/>
    <w:rsid w:val="00120C04"/>
    <w:rsid w:val="00120E74"/>
    <w:rsid w:val="001217DA"/>
    <w:rsid w:val="001220E1"/>
    <w:rsid w:val="001222B4"/>
    <w:rsid w:val="00122843"/>
    <w:rsid w:val="00122B89"/>
    <w:rsid w:val="00123AF7"/>
    <w:rsid w:val="0012456D"/>
    <w:rsid w:val="0012480C"/>
    <w:rsid w:val="001253CD"/>
    <w:rsid w:val="00125D44"/>
    <w:rsid w:val="0012749F"/>
    <w:rsid w:val="00127AD4"/>
    <w:rsid w:val="0013012D"/>
    <w:rsid w:val="00130EEA"/>
    <w:rsid w:val="0013139C"/>
    <w:rsid w:val="00131480"/>
    <w:rsid w:val="001319A7"/>
    <w:rsid w:val="00131BD8"/>
    <w:rsid w:val="0013261A"/>
    <w:rsid w:val="00132EFD"/>
    <w:rsid w:val="00132F3F"/>
    <w:rsid w:val="001331A1"/>
    <w:rsid w:val="0013407D"/>
    <w:rsid w:val="0013460F"/>
    <w:rsid w:val="001347A8"/>
    <w:rsid w:val="00134DE1"/>
    <w:rsid w:val="00134FD6"/>
    <w:rsid w:val="001352EC"/>
    <w:rsid w:val="00135316"/>
    <w:rsid w:val="00135BBF"/>
    <w:rsid w:val="00135C32"/>
    <w:rsid w:val="00135C49"/>
    <w:rsid w:val="00135D0D"/>
    <w:rsid w:val="00136473"/>
    <w:rsid w:val="001368E9"/>
    <w:rsid w:val="00136B50"/>
    <w:rsid w:val="00136BFB"/>
    <w:rsid w:val="0013743D"/>
    <w:rsid w:val="00137905"/>
    <w:rsid w:val="00137A62"/>
    <w:rsid w:val="001419AB"/>
    <w:rsid w:val="00141A7C"/>
    <w:rsid w:val="00141FD9"/>
    <w:rsid w:val="0014295C"/>
    <w:rsid w:val="00142A53"/>
    <w:rsid w:val="00142DAC"/>
    <w:rsid w:val="00143A01"/>
    <w:rsid w:val="00144084"/>
    <w:rsid w:val="0014461E"/>
    <w:rsid w:val="00145462"/>
    <w:rsid w:val="00146B52"/>
    <w:rsid w:val="0014713E"/>
    <w:rsid w:val="00147200"/>
    <w:rsid w:val="00147E74"/>
    <w:rsid w:val="00150FAF"/>
    <w:rsid w:val="00151055"/>
    <w:rsid w:val="00151B91"/>
    <w:rsid w:val="001524FA"/>
    <w:rsid w:val="0015268D"/>
    <w:rsid w:val="00153184"/>
    <w:rsid w:val="00154485"/>
    <w:rsid w:val="0015468F"/>
    <w:rsid w:val="00155C59"/>
    <w:rsid w:val="00156AF7"/>
    <w:rsid w:val="00156F9D"/>
    <w:rsid w:val="001575AD"/>
    <w:rsid w:val="001600DD"/>
    <w:rsid w:val="00160B19"/>
    <w:rsid w:val="00160E25"/>
    <w:rsid w:val="00161C7F"/>
    <w:rsid w:val="00161EED"/>
    <w:rsid w:val="00161F95"/>
    <w:rsid w:val="00162DD3"/>
    <w:rsid w:val="001631A5"/>
    <w:rsid w:val="0016484F"/>
    <w:rsid w:val="00164A8D"/>
    <w:rsid w:val="00164AB6"/>
    <w:rsid w:val="00165159"/>
    <w:rsid w:val="001656F3"/>
    <w:rsid w:val="00165CEE"/>
    <w:rsid w:val="0016660F"/>
    <w:rsid w:val="001666C8"/>
    <w:rsid w:val="00166A89"/>
    <w:rsid w:val="0016721A"/>
    <w:rsid w:val="001676C5"/>
    <w:rsid w:val="00170678"/>
    <w:rsid w:val="00171F43"/>
    <w:rsid w:val="0017306F"/>
    <w:rsid w:val="0017310F"/>
    <w:rsid w:val="001739CC"/>
    <w:rsid w:val="00173A8E"/>
    <w:rsid w:val="00174133"/>
    <w:rsid w:val="00175296"/>
    <w:rsid w:val="001753F9"/>
    <w:rsid w:val="0017689A"/>
    <w:rsid w:val="00176D1D"/>
    <w:rsid w:val="00177931"/>
    <w:rsid w:val="00177B25"/>
    <w:rsid w:val="00181553"/>
    <w:rsid w:val="0018169C"/>
    <w:rsid w:val="00181B5B"/>
    <w:rsid w:val="00181CFA"/>
    <w:rsid w:val="00182B3A"/>
    <w:rsid w:val="001837EE"/>
    <w:rsid w:val="00183C3A"/>
    <w:rsid w:val="00183C8A"/>
    <w:rsid w:val="00184F71"/>
    <w:rsid w:val="001850D3"/>
    <w:rsid w:val="001852FB"/>
    <w:rsid w:val="00185906"/>
    <w:rsid w:val="001869D5"/>
    <w:rsid w:val="00186BA7"/>
    <w:rsid w:val="00186DD8"/>
    <w:rsid w:val="0018718F"/>
    <w:rsid w:val="00190F58"/>
    <w:rsid w:val="00190FDB"/>
    <w:rsid w:val="0019167C"/>
    <w:rsid w:val="00191CA9"/>
    <w:rsid w:val="00192CAC"/>
    <w:rsid w:val="00193381"/>
    <w:rsid w:val="001935E2"/>
    <w:rsid w:val="0019365F"/>
    <w:rsid w:val="00195985"/>
    <w:rsid w:val="0019672E"/>
    <w:rsid w:val="0019717D"/>
    <w:rsid w:val="00197E17"/>
    <w:rsid w:val="001A02B0"/>
    <w:rsid w:val="001A10D6"/>
    <w:rsid w:val="001A13F1"/>
    <w:rsid w:val="001A2F4C"/>
    <w:rsid w:val="001A323D"/>
    <w:rsid w:val="001A38C9"/>
    <w:rsid w:val="001A46FC"/>
    <w:rsid w:val="001A4896"/>
    <w:rsid w:val="001A4B06"/>
    <w:rsid w:val="001A5007"/>
    <w:rsid w:val="001A5618"/>
    <w:rsid w:val="001A5752"/>
    <w:rsid w:val="001A5B3C"/>
    <w:rsid w:val="001A5B4D"/>
    <w:rsid w:val="001A5B52"/>
    <w:rsid w:val="001A60D9"/>
    <w:rsid w:val="001A61C7"/>
    <w:rsid w:val="001A68E1"/>
    <w:rsid w:val="001A6DA9"/>
    <w:rsid w:val="001A7197"/>
    <w:rsid w:val="001A7B34"/>
    <w:rsid w:val="001B0097"/>
    <w:rsid w:val="001B0D05"/>
    <w:rsid w:val="001B1479"/>
    <w:rsid w:val="001B27A3"/>
    <w:rsid w:val="001B3131"/>
    <w:rsid w:val="001B38A3"/>
    <w:rsid w:val="001B3BE8"/>
    <w:rsid w:val="001B3DE0"/>
    <w:rsid w:val="001B44A0"/>
    <w:rsid w:val="001B48F9"/>
    <w:rsid w:val="001B4A06"/>
    <w:rsid w:val="001B4A26"/>
    <w:rsid w:val="001B4A57"/>
    <w:rsid w:val="001B52A6"/>
    <w:rsid w:val="001B5446"/>
    <w:rsid w:val="001B660A"/>
    <w:rsid w:val="001B665D"/>
    <w:rsid w:val="001B6ADE"/>
    <w:rsid w:val="001B7781"/>
    <w:rsid w:val="001C2054"/>
    <w:rsid w:val="001C275C"/>
    <w:rsid w:val="001C2DB0"/>
    <w:rsid w:val="001C3196"/>
    <w:rsid w:val="001C3CB4"/>
    <w:rsid w:val="001C4143"/>
    <w:rsid w:val="001C4417"/>
    <w:rsid w:val="001C456E"/>
    <w:rsid w:val="001C4A93"/>
    <w:rsid w:val="001C4C17"/>
    <w:rsid w:val="001C5676"/>
    <w:rsid w:val="001C5828"/>
    <w:rsid w:val="001C5B70"/>
    <w:rsid w:val="001D054C"/>
    <w:rsid w:val="001D0710"/>
    <w:rsid w:val="001D09B0"/>
    <w:rsid w:val="001D0C7E"/>
    <w:rsid w:val="001D0DD7"/>
    <w:rsid w:val="001D0E47"/>
    <w:rsid w:val="001D13F1"/>
    <w:rsid w:val="001D227D"/>
    <w:rsid w:val="001D2585"/>
    <w:rsid w:val="001D27E5"/>
    <w:rsid w:val="001D46B1"/>
    <w:rsid w:val="001D4722"/>
    <w:rsid w:val="001D5A33"/>
    <w:rsid w:val="001D5F5B"/>
    <w:rsid w:val="001D6592"/>
    <w:rsid w:val="001D66AB"/>
    <w:rsid w:val="001D6A08"/>
    <w:rsid w:val="001D70EB"/>
    <w:rsid w:val="001D77AE"/>
    <w:rsid w:val="001D7B14"/>
    <w:rsid w:val="001D7C67"/>
    <w:rsid w:val="001E0123"/>
    <w:rsid w:val="001E058E"/>
    <w:rsid w:val="001E0E0C"/>
    <w:rsid w:val="001E1B8C"/>
    <w:rsid w:val="001E237C"/>
    <w:rsid w:val="001E2CC5"/>
    <w:rsid w:val="001E36B3"/>
    <w:rsid w:val="001E437D"/>
    <w:rsid w:val="001E44A4"/>
    <w:rsid w:val="001E471E"/>
    <w:rsid w:val="001E4962"/>
    <w:rsid w:val="001E5658"/>
    <w:rsid w:val="001E640D"/>
    <w:rsid w:val="001E64E8"/>
    <w:rsid w:val="001E679C"/>
    <w:rsid w:val="001E685D"/>
    <w:rsid w:val="001F059A"/>
    <w:rsid w:val="001F05F5"/>
    <w:rsid w:val="001F0942"/>
    <w:rsid w:val="001F0D73"/>
    <w:rsid w:val="001F1201"/>
    <w:rsid w:val="001F1B1A"/>
    <w:rsid w:val="001F1FDF"/>
    <w:rsid w:val="001F223B"/>
    <w:rsid w:val="001F2464"/>
    <w:rsid w:val="001F2917"/>
    <w:rsid w:val="001F312F"/>
    <w:rsid w:val="001F3263"/>
    <w:rsid w:val="001F3AE8"/>
    <w:rsid w:val="001F4577"/>
    <w:rsid w:val="001F56CF"/>
    <w:rsid w:val="001F6432"/>
    <w:rsid w:val="001F70B0"/>
    <w:rsid w:val="0020060B"/>
    <w:rsid w:val="00201E21"/>
    <w:rsid w:val="00202209"/>
    <w:rsid w:val="00202FBE"/>
    <w:rsid w:val="002048AA"/>
    <w:rsid w:val="0020563D"/>
    <w:rsid w:val="00205979"/>
    <w:rsid w:val="00205F3F"/>
    <w:rsid w:val="002071D2"/>
    <w:rsid w:val="00207B56"/>
    <w:rsid w:val="0021009E"/>
    <w:rsid w:val="002116A6"/>
    <w:rsid w:val="002117C1"/>
    <w:rsid w:val="00211F4F"/>
    <w:rsid w:val="0021220C"/>
    <w:rsid w:val="002123B3"/>
    <w:rsid w:val="00212CC5"/>
    <w:rsid w:val="0021344D"/>
    <w:rsid w:val="002142AD"/>
    <w:rsid w:val="00214CB8"/>
    <w:rsid w:val="00215190"/>
    <w:rsid w:val="0021522A"/>
    <w:rsid w:val="002156D4"/>
    <w:rsid w:val="00216446"/>
    <w:rsid w:val="00216D38"/>
    <w:rsid w:val="00216EEC"/>
    <w:rsid w:val="0021712B"/>
    <w:rsid w:val="002175F8"/>
    <w:rsid w:val="0021786D"/>
    <w:rsid w:val="002179C2"/>
    <w:rsid w:val="00217BF8"/>
    <w:rsid w:val="00217C95"/>
    <w:rsid w:val="00217ECB"/>
    <w:rsid w:val="002201DC"/>
    <w:rsid w:val="0022075E"/>
    <w:rsid w:val="00220CDE"/>
    <w:rsid w:val="00221CF5"/>
    <w:rsid w:val="00221FEC"/>
    <w:rsid w:val="002221D3"/>
    <w:rsid w:val="00222251"/>
    <w:rsid w:val="0022248E"/>
    <w:rsid w:val="002228FE"/>
    <w:rsid w:val="00222A43"/>
    <w:rsid w:val="00222A9A"/>
    <w:rsid w:val="0022360A"/>
    <w:rsid w:val="002237C1"/>
    <w:rsid w:val="00223958"/>
    <w:rsid w:val="00223DFB"/>
    <w:rsid w:val="0022413B"/>
    <w:rsid w:val="00224260"/>
    <w:rsid w:val="0022426E"/>
    <w:rsid w:val="0022547C"/>
    <w:rsid w:val="00225557"/>
    <w:rsid w:val="002255AF"/>
    <w:rsid w:val="00225940"/>
    <w:rsid w:val="00225F53"/>
    <w:rsid w:val="0022642B"/>
    <w:rsid w:val="0022722C"/>
    <w:rsid w:val="00227611"/>
    <w:rsid w:val="002279D8"/>
    <w:rsid w:val="00230319"/>
    <w:rsid w:val="0023031B"/>
    <w:rsid w:val="002307BD"/>
    <w:rsid w:val="00230C6D"/>
    <w:rsid w:val="00230CAD"/>
    <w:rsid w:val="00231721"/>
    <w:rsid w:val="00231824"/>
    <w:rsid w:val="002354EE"/>
    <w:rsid w:val="002359CB"/>
    <w:rsid w:val="002362CF"/>
    <w:rsid w:val="002373B6"/>
    <w:rsid w:val="0023780E"/>
    <w:rsid w:val="00240253"/>
    <w:rsid w:val="002433C9"/>
    <w:rsid w:val="002437B4"/>
    <w:rsid w:val="00243DEB"/>
    <w:rsid w:val="00244267"/>
    <w:rsid w:val="00244813"/>
    <w:rsid w:val="00244A12"/>
    <w:rsid w:val="002450AB"/>
    <w:rsid w:val="00245C41"/>
    <w:rsid w:val="00245E66"/>
    <w:rsid w:val="00246189"/>
    <w:rsid w:val="00246EA9"/>
    <w:rsid w:val="0024736F"/>
    <w:rsid w:val="00247B8C"/>
    <w:rsid w:val="002505C3"/>
    <w:rsid w:val="00251007"/>
    <w:rsid w:val="002512BB"/>
    <w:rsid w:val="00252B4F"/>
    <w:rsid w:val="00252B84"/>
    <w:rsid w:val="002533C3"/>
    <w:rsid w:val="00254A05"/>
    <w:rsid w:val="00255142"/>
    <w:rsid w:val="0025521A"/>
    <w:rsid w:val="00256A10"/>
    <w:rsid w:val="00256B2C"/>
    <w:rsid w:val="00256F0D"/>
    <w:rsid w:val="00256F22"/>
    <w:rsid w:val="002572EA"/>
    <w:rsid w:val="0025746E"/>
    <w:rsid w:val="00257A9A"/>
    <w:rsid w:val="00260322"/>
    <w:rsid w:val="00260463"/>
    <w:rsid w:val="002622C1"/>
    <w:rsid w:val="002623AB"/>
    <w:rsid w:val="002625F5"/>
    <w:rsid w:val="0026263B"/>
    <w:rsid w:val="00263854"/>
    <w:rsid w:val="002641AE"/>
    <w:rsid w:val="00265ABB"/>
    <w:rsid w:val="00265D67"/>
    <w:rsid w:val="00266278"/>
    <w:rsid w:val="0026657C"/>
    <w:rsid w:val="00270679"/>
    <w:rsid w:val="002706DD"/>
    <w:rsid w:val="002707D3"/>
    <w:rsid w:val="00270C00"/>
    <w:rsid w:val="00271917"/>
    <w:rsid w:val="002728C4"/>
    <w:rsid w:val="0027294C"/>
    <w:rsid w:val="0027337D"/>
    <w:rsid w:val="002736CD"/>
    <w:rsid w:val="0027371C"/>
    <w:rsid w:val="00273760"/>
    <w:rsid w:val="0027387A"/>
    <w:rsid w:val="002739C7"/>
    <w:rsid w:val="00273E04"/>
    <w:rsid w:val="002745C7"/>
    <w:rsid w:val="00274883"/>
    <w:rsid w:val="0027569D"/>
    <w:rsid w:val="00276306"/>
    <w:rsid w:val="00276C1E"/>
    <w:rsid w:val="0027745F"/>
    <w:rsid w:val="00277495"/>
    <w:rsid w:val="00281069"/>
    <w:rsid w:val="00281AED"/>
    <w:rsid w:val="00281F7F"/>
    <w:rsid w:val="00281F80"/>
    <w:rsid w:val="002827CE"/>
    <w:rsid w:val="00282C6D"/>
    <w:rsid w:val="00283496"/>
    <w:rsid w:val="0028349D"/>
    <w:rsid w:val="00284BBD"/>
    <w:rsid w:val="002855E4"/>
    <w:rsid w:val="00285DF6"/>
    <w:rsid w:val="00286005"/>
    <w:rsid w:val="002867AD"/>
    <w:rsid w:val="00286840"/>
    <w:rsid w:val="00286D8F"/>
    <w:rsid w:val="002870E5"/>
    <w:rsid w:val="002875C1"/>
    <w:rsid w:val="00287816"/>
    <w:rsid w:val="00287D58"/>
    <w:rsid w:val="00290DFB"/>
    <w:rsid w:val="002915E8"/>
    <w:rsid w:val="00291622"/>
    <w:rsid w:val="00291D02"/>
    <w:rsid w:val="00291D83"/>
    <w:rsid w:val="002921E9"/>
    <w:rsid w:val="00293127"/>
    <w:rsid w:val="00293160"/>
    <w:rsid w:val="0029399E"/>
    <w:rsid w:val="00294A86"/>
    <w:rsid w:val="002956A6"/>
    <w:rsid w:val="002957BA"/>
    <w:rsid w:val="002972AD"/>
    <w:rsid w:val="00297321"/>
    <w:rsid w:val="002A027F"/>
    <w:rsid w:val="002A05B6"/>
    <w:rsid w:val="002A075F"/>
    <w:rsid w:val="002A25E0"/>
    <w:rsid w:val="002A4014"/>
    <w:rsid w:val="002A4820"/>
    <w:rsid w:val="002A4910"/>
    <w:rsid w:val="002A4BB8"/>
    <w:rsid w:val="002A5D93"/>
    <w:rsid w:val="002A7295"/>
    <w:rsid w:val="002B0047"/>
    <w:rsid w:val="002B03F5"/>
    <w:rsid w:val="002B043E"/>
    <w:rsid w:val="002B08FF"/>
    <w:rsid w:val="002B0B5C"/>
    <w:rsid w:val="002B0DDC"/>
    <w:rsid w:val="002B1965"/>
    <w:rsid w:val="002B2B5C"/>
    <w:rsid w:val="002B2C18"/>
    <w:rsid w:val="002B3878"/>
    <w:rsid w:val="002B3E6C"/>
    <w:rsid w:val="002B3FBD"/>
    <w:rsid w:val="002B46CF"/>
    <w:rsid w:val="002B46F3"/>
    <w:rsid w:val="002B4C58"/>
    <w:rsid w:val="002B5405"/>
    <w:rsid w:val="002B55F9"/>
    <w:rsid w:val="002B5C19"/>
    <w:rsid w:val="002B6A4F"/>
    <w:rsid w:val="002B6AF1"/>
    <w:rsid w:val="002B6B63"/>
    <w:rsid w:val="002B7125"/>
    <w:rsid w:val="002B7918"/>
    <w:rsid w:val="002C12B4"/>
    <w:rsid w:val="002C1377"/>
    <w:rsid w:val="002C1493"/>
    <w:rsid w:val="002C19B3"/>
    <w:rsid w:val="002C4799"/>
    <w:rsid w:val="002C4CA8"/>
    <w:rsid w:val="002C4F6E"/>
    <w:rsid w:val="002C4FBD"/>
    <w:rsid w:val="002C56C1"/>
    <w:rsid w:val="002C57BE"/>
    <w:rsid w:val="002D0784"/>
    <w:rsid w:val="002D0F23"/>
    <w:rsid w:val="002D0FFE"/>
    <w:rsid w:val="002D22E1"/>
    <w:rsid w:val="002D238D"/>
    <w:rsid w:val="002D24A4"/>
    <w:rsid w:val="002D2539"/>
    <w:rsid w:val="002D2968"/>
    <w:rsid w:val="002D2AA4"/>
    <w:rsid w:val="002D2EF8"/>
    <w:rsid w:val="002D30B1"/>
    <w:rsid w:val="002D364A"/>
    <w:rsid w:val="002D379A"/>
    <w:rsid w:val="002D415E"/>
    <w:rsid w:val="002D42E9"/>
    <w:rsid w:val="002D520F"/>
    <w:rsid w:val="002D529C"/>
    <w:rsid w:val="002D5E96"/>
    <w:rsid w:val="002D642A"/>
    <w:rsid w:val="002D6625"/>
    <w:rsid w:val="002D6906"/>
    <w:rsid w:val="002D6972"/>
    <w:rsid w:val="002D69BD"/>
    <w:rsid w:val="002D6AFC"/>
    <w:rsid w:val="002D6D79"/>
    <w:rsid w:val="002D72B7"/>
    <w:rsid w:val="002E018B"/>
    <w:rsid w:val="002E076B"/>
    <w:rsid w:val="002E144A"/>
    <w:rsid w:val="002E1458"/>
    <w:rsid w:val="002E222A"/>
    <w:rsid w:val="002E285B"/>
    <w:rsid w:val="002E2F54"/>
    <w:rsid w:val="002E33B9"/>
    <w:rsid w:val="002E42F5"/>
    <w:rsid w:val="002E4FBA"/>
    <w:rsid w:val="002E5094"/>
    <w:rsid w:val="002E58E4"/>
    <w:rsid w:val="002E5BC3"/>
    <w:rsid w:val="002E5CF6"/>
    <w:rsid w:val="002E5F6A"/>
    <w:rsid w:val="002E5F99"/>
    <w:rsid w:val="002E6575"/>
    <w:rsid w:val="002F062C"/>
    <w:rsid w:val="002F0F41"/>
    <w:rsid w:val="002F0F9E"/>
    <w:rsid w:val="002F14FF"/>
    <w:rsid w:val="002F2139"/>
    <w:rsid w:val="002F27AF"/>
    <w:rsid w:val="002F2906"/>
    <w:rsid w:val="002F2944"/>
    <w:rsid w:val="002F2AB6"/>
    <w:rsid w:val="002F2F06"/>
    <w:rsid w:val="002F2FEE"/>
    <w:rsid w:val="002F3628"/>
    <w:rsid w:val="002F3737"/>
    <w:rsid w:val="002F50C0"/>
    <w:rsid w:val="002F5348"/>
    <w:rsid w:val="002F66FD"/>
    <w:rsid w:val="002F68C2"/>
    <w:rsid w:val="002F75FD"/>
    <w:rsid w:val="002F7824"/>
    <w:rsid w:val="002F794E"/>
    <w:rsid w:val="002F7EF7"/>
    <w:rsid w:val="002F7FAC"/>
    <w:rsid w:val="003016AE"/>
    <w:rsid w:val="003021E6"/>
    <w:rsid w:val="003029BF"/>
    <w:rsid w:val="00302E1F"/>
    <w:rsid w:val="003031E7"/>
    <w:rsid w:val="003035C7"/>
    <w:rsid w:val="00303AB0"/>
    <w:rsid w:val="00303E8A"/>
    <w:rsid w:val="00304147"/>
    <w:rsid w:val="00305174"/>
    <w:rsid w:val="003051F8"/>
    <w:rsid w:val="00305304"/>
    <w:rsid w:val="003054BD"/>
    <w:rsid w:val="00306A38"/>
    <w:rsid w:val="00306D3A"/>
    <w:rsid w:val="0030745A"/>
    <w:rsid w:val="003074CA"/>
    <w:rsid w:val="00307F25"/>
    <w:rsid w:val="00310417"/>
    <w:rsid w:val="00310932"/>
    <w:rsid w:val="0031122A"/>
    <w:rsid w:val="00311FCB"/>
    <w:rsid w:val="00312159"/>
    <w:rsid w:val="00313218"/>
    <w:rsid w:val="00314408"/>
    <w:rsid w:val="00314F19"/>
    <w:rsid w:val="0031513F"/>
    <w:rsid w:val="00315334"/>
    <w:rsid w:val="00315A7D"/>
    <w:rsid w:val="0031675B"/>
    <w:rsid w:val="003168C2"/>
    <w:rsid w:val="003176CA"/>
    <w:rsid w:val="0031799D"/>
    <w:rsid w:val="003202E4"/>
    <w:rsid w:val="00320DFB"/>
    <w:rsid w:val="003210D2"/>
    <w:rsid w:val="003213A4"/>
    <w:rsid w:val="003213F4"/>
    <w:rsid w:val="00321916"/>
    <w:rsid w:val="003220BD"/>
    <w:rsid w:val="00322816"/>
    <w:rsid w:val="00322A10"/>
    <w:rsid w:val="00323218"/>
    <w:rsid w:val="00323A1A"/>
    <w:rsid w:val="00323E3C"/>
    <w:rsid w:val="00324080"/>
    <w:rsid w:val="00325633"/>
    <w:rsid w:val="00326C20"/>
    <w:rsid w:val="00327098"/>
    <w:rsid w:val="00330531"/>
    <w:rsid w:val="003308F9"/>
    <w:rsid w:val="00331436"/>
    <w:rsid w:val="00331BCE"/>
    <w:rsid w:val="00332774"/>
    <w:rsid w:val="003338B7"/>
    <w:rsid w:val="00333C1C"/>
    <w:rsid w:val="00333E3E"/>
    <w:rsid w:val="003341C8"/>
    <w:rsid w:val="00335337"/>
    <w:rsid w:val="0033684E"/>
    <w:rsid w:val="00337543"/>
    <w:rsid w:val="00337926"/>
    <w:rsid w:val="00340538"/>
    <w:rsid w:val="00340717"/>
    <w:rsid w:val="0034166F"/>
    <w:rsid w:val="00341CE4"/>
    <w:rsid w:val="003425F8"/>
    <w:rsid w:val="00342A56"/>
    <w:rsid w:val="00343F07"/>
    <w:rsid w:val="00344729"/>
    <w:rsid w:val="0034481E"/>
    <w:rsid w:val="00344DDB"/>
    <w:rsid w:val="003451B3"/>
    <w:rsid w:val="003452C7"/>
    <w:rsid w:val="003458F5"/>
    <w:rsid w:val="00345BE1"/>
    <w:rsid w:val="0034643E"/>
    <w:rsid w:val="0034783A"/>
    <w:rsid w:val="00347C18"/>
    <w:rsid w:val="00347EF4"/>
    <w:rsid w:val="0035053D"/>
    <w:rsid w:val="00350E1F"/>
    <w:rsid w:val="003513A7"/>
    <w:rsid w:val="003519F8"/>
    <w:rsid w:val="00351A2D"/>
    <w:rsid w:val="003529AD"/>
    <w:rsid w:val="003534F5"/>
    <w:rsid w:val="00353C6D"/>
    <w:rsid w:val="0035420C"/>
    <w:rsid w:val="00354DA7"/>
    <w:rsid w:val="00355499"/>
    <w:rsid w:val="00355559"/>
    <w:rsid w:val="0035580B"/>
    <w:rsid w:val="00356C69"/>
    <w:rsid w:val="0035760A"/>
    <w:rsid w:val="003606EA"/>
    <w:rsid w:val="00361A24"/>
    <w:rsid w:val="00361B77"/>
    <w:rsid w:val="00361C14"/>
    <w:rsid w:val="00362C82"/>
    <w:rsid w:val="00362D19"/>
    <w:rsid w:val="00362EA5"/>
    <w:rsid w:val="0036391D"/>
    <w:rsid w:val="0036399A"/>
    <w:rsid w:val="00363C31"/>
    <w:rsid w:val="00365135"/>
    <w:rsid w:val="00365F7A"/>
    <w:rsid w:val="003664E5"/>
    <w:rsid w:val="00366AE6"/>
    <w:rsid w:val="00367198"/>
    <w:rsid w:val="00367D49"/>
    <w:rsid w:val="0037039C"/>
    <w:rsid w:val="00370911"/>
    <w:rsid w:val="0037151D"/>
    <w:rsid w:val="00371540"/>
    <w:rsid w:val="00371A22"/>
    <w:rsid w:val="00371F71"/>
    <w:rsid w:val="003720D6"/>
    <w:rsid w:val="0037292E"/>
    <w:rsid w:val="00374621"/>
    <w:rsid w:val="00375AEF"/>
    <w:rsid w:val="00375D74"/>
    <w:rsid w:val="00375D91"/>
    <w:rsid w:val="00377762"/>
    <w:rsid w:val="00380C96"/>
    <w:rsid w:val="00380D7A"/>
    <w:rsid w:val="00381B81"/>
    <w:rsid w:val="0038269A"/>
    <w:rsid w:val="0038272C"/>
    <w:rsid w:val="00382ABF"/>
    <w:rsid w:val="00382E79"/>
    <w:rsid w:val="00382F04"/>
    <w:rsid w:val="00383245"/>
    <w:rsid w:val="0038471B"/>
    <w:rsid w:val="00384EAB"/>
    <w:rsid w:val="003853C2"/>
    <w:rsid w:val="0038555B"/>
    <w:rsid w:val="00385A71"/>
    <w:rsid w:val="00385C2A"/>
    <w:rsid w:val="00386A6E"/>
    <w:rsid w:val="00387760"/>
    <w:rsid w:val="00387EBE"/>
    <w:rsid w:val="0039068D"/>
    <w:rsid w:val="00390FC1"/>
    <w:rsid w:val="003917B3"/>
    <w:rsid w:val="00391C78"/>
    <w:rsid w:val="00391C88"/>
    <w:rsid w:val="0039279F"/>
    <w:rsid w:val="00393BBD"/>
    <w:rsid w:val="0039413D"/>
    <w:rsid w:val="00395051"/>
    <w:rsid w:val="00395E92"/>
    <w:rsid w:val="00396EE3"/>
    <w:rsid w:val="0039735B"/>
    <w:rsid w:val="00397BE6"/>
    <w:rsid w:val="003A048E"/>
    <w:rsid w:val="003A0BFD"/>
    <w:rsid w:val="003A11BE"/>
    <w:rsid w:val="003A2783"/>
    <w:rsid w:val="003A2C64"/>
    <w:rsid w:val="003A2E3A"/>
    <w:rsid w:val="003A36AF"/>
    <w:rsid w:val="003A4DEA"/>
    <w:rsid w:val="003A561F"/>
    <w:rsid w:val="003A5B92"/>
    <w:rsid w:val="003A5C66"/>
    <w:rsid w:val="003A64AF"/>
    <w:rsid w:val="003A6563"/>
    <w:rsid w:val="003A717D"/>
    <w:rsid w:val="003A722C"/>
    <w:rsid w:val="003A7389"/>
    <w:rsid w:val="003A73AF"/>
    <w:rsid w:val="003A757F"/>
    <w:rsid w:val="003A7738"/>
    <w:rsid w:val="003A7DC8"/>
    <w:rsid w:val="003B12BA"/>
    <w:rsid w:val="003B130B"/>
    <w:rsid w:val="003B149F"/>
    <w:rsid w:val="003B1F63"/>
    <w:rsid w:val="003B2013"/>
    <w:rsid w:val="003B2033"/>
    <w:rsid w:val="003B399B"/>
    <w:rsid w:val="003B3D6B"/>
    <w:rsid w:val="003B3EC8"/>
    <w:rsid w:val="003B5DE6"/>
    <w:rsid w:val="003B6301"/>
    <w:rsid w:val="003B7135"/>
    <w:rsid w:val="003B7807"/>
    <w:rsid w:val="003C0563"/>
    <w:rsid w:val="003C0E97"/>
    <w:rsid w:val="003C0F8F"/>
    <w:rsid w:val="003C172C"/>
    <w:rsid w:val="003C19EC"/>
    <w:rsid w:val="003C23E1"/>
    <w:rsid w:val="003C33CA"/>
    <w:rsid w:val="003C4A1E"/>
    <w:rsid w:val="003C4F61"/>
    <w:rsid w:val="003C5AAD"/>
    <w:rsid w:val="003C6768"/>
    <w:rsid w:val="003C6DDD"/>
    <w:rsid w:val="003C77D3"/>
    <w:rsid w:val="003C7F0F"/>
    <w:rsid w:val="003D087C"/>
    <w:rsid w:val="003D1CF0"/>
    <w:rsid w:val="003D1F5A"/>
    <w:rsid w:val="003D2382"/>
    <w:rsid w:val="003D6735"/>
    <w:rsid w:val="003D6D38"/>
    <w:rsid w:val="003E071C"/>
    <w:rsid w:val="003E07AE"/>
    <w:rsid w:val="003E07D9"/>
    <w:rsid w:val="003E0BFF"/>
    <w:rsid w:val="003E1388"/>
    <w:rsid w:val="003E20C8"/>
    <w:rsid w:val="003E22F0"/>
    <w:rsid w:val="003E2930"/>
    <w:rsid w:val="003E2F0C"/>
    <w:rsid w:val="003E41BD"/>
    <w:rsid w:val="003E522C"/>
    <w:rsid w:val="003E56FA"/>
    <w:rsid w:val="003E5740"/>
    <w:rsid w:val="003E74AD"/>
    <w:rsid w:val="003E7569"/>
    <w:rsid w:val="003E7DDF"/>
    <w:rsid w:val="003F0B30"/>
    <w:rsid w:val="003F1238"/>
    <w:rsid w:val="003F1422"/>
    <w:rsid w:val="003F1638"/>
    <w:rsid w:val="003F181B"/>
    <w:rsid w:val="003F185B"/>
    <w:rsid w:val="003F1B13"/>
    <w:rsid w:val="003F2F6C"/>
    <w:rsid w:val="003F3978"/>
    <w:rsid w:val="003F3B13"/>
    <w:rsid w:val="003F3CA1"/>
    <w:rsid w:val="003F3CBD"/>
    <w:rsid w:val="003F48B3"/>
    <w:rsid w:val="003F50FC"/>
    <w:rsid w:val="003F6B1C"/>
    <w:rsid w:val="003F6E21"/>
    <w:rsid w:val="00400CC1"/>
    <w:rsid w:val="00400E46"/>
    <w:rsid w:val="00401570"/>
    <w:rsid w:val="00401914"/>
    <w:rsid w:val="00402072"/>
    <w:rsid w:val="004024E9"/>
    <w:rsid w:val="00402F76"/>
    <w:rsid w:val="00403069"/>
    <w:rsid w:val="00403ADE"/>
    <w:rsid w:val="00403D04"/>
    <w:rsid w:val="00404559"/>
    <w:rsid w:val="0040481C"/>
    <w:rsid w:val="00405128"/>
    <w:rsid w:val="00405147"/>
    <w:rsid w:val="004054EE"/>
    <w:rsid w:val="00406587"/>
    <w:rsid w:val="00406BCF"/>
    <w:rsid w:val="004070A6"/>
    <w:rsid w:val="00407569"/>
    <w:rsid w:val="0040788A"/>
    <w:rsid w:val="00410201"/>
    <w:rsid w:val="004113A9"/>
    <w:rsid w:val="004120CD"/>
    <w:rsid w:val="0041283E"/>
    <w:rsid w:val="00412906"/>
    <w:rsid w:val="00412BB6"/>
    <w:rsid w:val="00412C96"/>
    <w:rsid w:val="00413091"/>
    <w:rsid w:val="0041501B"/>
    <w:rsid w:val="00415982"/>
    <w:rsid w:val="00417383"/>
    <w:rsid w:val="00417792"/>
    <w:rsid w:val="0042059C"/>
    <w:rsid w:val="00420732"/>
    <w:rsid w:val="0042077E"/>
    <w:rsid w:val="00420E93"/>
    <w:rsid w:val="00420FE4"/>
    <w:rsid w:val="00421A46"/>
    <w:rsid w:val="00421C43"/>
    <w:rsid w:val="00422D7A"/>
    <w:rsid w:val="00424B4A"/>
    <w:rsid w:val="004258EC"/>
    <w:rsid w:val="00425995"/>
    <w:rsid w:val="004259DF"/>
    <w:rsid w:val="00426A94"/>
    <w:rsid w:val="0043021E"/>
    <w:rsid w:val="004302C0"/>
    <w:rsid w:val="00430FA9"/>
    <w:rsid w:val="00432469"/>
    <w:rsid w:val="00432A38"/>
    <w:rsid w:val="00432BC1"/>
    <w:rsid w:val="004330E1"/>
    <w:rsid w:val="00433379"/>
    <w:rsid w:val="004333DB"/>
    <w:rsid w:val="004337A0"/>
    <w:rsid w:val="0043405D"/>
    <w:rsid w:val="0043422C"/>
    <w:rsid w:val="00434246"/>
    <w:rsid w:val="004343D5"/>
    <w:rsid w:val="0043531F"/>
    <w:rsid w:val="0043639D"/>
    <w:rsid w:val="00436790"/>
    <w:rsid w:val="004368E6"/>
    <w:rsid w:val="004371A3"/>
    <w:rsid w:val="00437731"/>
    <w:rsid w:val="00437A11"/>
    <w:rsid w:val="00437C69"/>
    <w:rsid w:val="0044021B"/>
    <w:rsid w:val="004402A6"/>
    <w:rsid w:val="0044091A"/>
    <w:rsid w:val="00440A79"/>
    <w:rsid w:val="00441465"/>
    <w:rsid w:val="0044202D"/>
    <w:rsid w:val="00442214"/>
    <w:rsid w:val="00443339"/>
    <w:rsid w:val="00443D8D"/>
    <w:rsid w:val="004444CD"/>
    <w:rsid w:val="00444AE6"/>
    <w:rsid w:val="004450DC"/>
    <w:rsid w:val="0044525E"/>
    <w:rsid w:val="004453B6"/>
    <w:rsid w:val="00445732"/>
    <w:rsid w:val="00445A34"/>
    <w:rsid w:val="0044660B"/>
    <w:rsid w:val="004467A8"/>
    <w:rsid w:val="00446AE7"/>
    <w:rsid w:val="00446EFB"/>
    <w:rsid w:val="00447D9A"/>
    <w:rsid w:val="004508D7"/>
    <w:rsid w:val="00450F1B"/>
    <w:rsid w:val="0045105F"/>
    <w:rsid w:val="004510AD"/>
    <w:rsid w:val="00451D64"/>
    <w:rsid w:val="004527DF"/>
    <w:rsid w:val="00453792"/>
    <w:rsid w:val="00453AEB"/>
    <w:rsid w:val="0045492A"/>
    <w:rsid w:val="004549B7"/>
    <w:rsid w:val="0045531D"/>
    <w:rsid w:val="004554B4"/>
    <w:rsid w:val="0045558C"/>
    <w:rsid w:val="00456202"/>
    <w:rsid w:val="0045684E"/>
    <w:rsid w:val="00457185"/>
    <w:rsid w:val="004577E9"/>
    <w:rsid w:val="004600A5"/>
    <w:rsid w:val="00460200"/>
    <w:rsid w:val="004603C6"/>
    <w:rsid w:val="00460785"/>
    <w:rsid w:val="0046125F"/>
    <w:rsid w:val="004620D1"/>
    <w:rsid w:val="00462EC2"/>
    <w:rsid w:val="00463169"/>
    <w:rsid w:val="0046371A"/>
    <w:rsid w:val="00464AB2"/>
    <w:rsid w:val="00466186"/>
    <w:rsid w:val="004700D7"/>
    <w:rsid w:val="0047019D"/>
    <w:rsid w:val="00470377"/>
    <w:rsid w:val="004706B7"/>
    <w:rsid w:val="00470A6D"/>
    <w:rsid w:val="00471168"/>
    <w:rsid w:val="00472D71"/>
    <w:rsid w:val="00473158"/>
    <w:rsid w:val="00474392"/>
    <w:rsid w:val="00475993"/>
    <w:rsid w:val="00476F2E"/>
    <w:rsid w:val="004776AC"/>
    <w:rsid w:val="004778AD"/>
    <w:rsid w:val="004778BC"/>
    <w:rsid w:val="00480A8E"/>
    <w:rsid w:val="004810E4"/>
    <w:rsid w:val="004812C6"/>
    <w:rsid w:val="00481F10"/>
    <w:rsid w:val="0048287B"/>
    <w:rsid w:val="00483544"/>
    <w:rsid w:val="004837B4"/>
    <w:rsid w:val="00483A21"/>
    <w:rsid w:val="00484414"/>
    <w:rsid w:val="00484770"/>
    <w:rsid w:val="00484B43"/>
    <w:rsid w:val="00485B00"/>
    <w:rsid w:val="00485B20"/>
    <w:rsid w:val="00485DD8"/>
    <w:rsid w:val="00485F2F"/>
    <w:rsid w:val="00486094"/>
    <w:rsid w:val="00486957"/>
    <w:rsid w:val="00486E2C"/>
    <w:rsid w:val="00487E5C"/>
    <w:rsid w:val="004901EA"/>
    <w:rsid w:val="00491274"/>
    <w:rsid w:val="00493268"/>
    <w:rsid w:val="00494B16"/>
    <w:rsid w:val="00494F18"/>
    <w:rsid w:val="00494FA4"/>
    <w:rsid w:val="00495742"/>
    <w:rsid w:val="004959ED"/>
    <w:rsid w:val="00497BCE"/>
    <w:rsid w:val="004A07BB"/>
    <w:rsid w:val="004A08CE"/>
    <w:rsid w:val="004A0B4B"/>
    <w:rsid w:val="004A13B7"/>
    <w:rsid w:val="004A178F"/>
    <w:rsid w:val="004A1DF6"/>
    <w:rsid w:val="004A253E"/>
    <w:rsid w:val="004A30CA"/>
    <w:rsid w:val="004A352E"/>
    <w:rsid w:val="004A433F"/>
    <w:rsid w:val="004A457A"/>
    <w:rsid w:val="004A4646"/>
    <w:rsid w:val="004A4EC3"/>
    <w:rsid w:val="004A4F22"/>
    <w:rsid w:val="004A5618"/>
    <w:rsid w:val="004A5660"/>
    <w:rsid w:val="004A56F3"/>
    <w:rsid w:val="004A58B4"/>
    <w:rsid w:val="004A7193"/>
    <w:rsid w:val="004A7ADE"/>
    <w:rsid w:val="004B0783"/>
    <w:rsid w:val="004B1D63"/>
    <w:rsid w:val="004B21F6"/>
    <w:rsid w:val="004B2853"/>
    <w:rsid w:val="004B2ECD"/>
    <w:rsid w:val="004B37EA"/>
    <w:rsid w:val="004B3D0F"/>
    <w:rsid w:val="004B3D30"/>
    <w:rsid w:val="004B4343"/>
    <w:rsid w:val="004B46AB"/>
    <w:rsid w:val="004B4CFC"/>
    <w:rsid w:val="004B4F1A"/>
    <w:rsid w:val="004B5F81"/>
    <w:rsid w:val="004B6E44"/>
    <w:rsid w:val="004B76CF"/>
    <w:rsid w:val="004B78BB"/>
    <w:rsid w:val="004C068E"/>
    <w:rsid w:val="004C0C0C"/>
    <w:rsid w:val="004C0C4A"/>
    <w:rsid w:val="004C1E3D"/>
    <w:rsid w:val="004C2219"/>
    <w:rsid w:val="004C26D9"/>
    <w:rsid w:val="004C4085"/>
    <w:rsid w:val="004C5253"/>
    <w:rsid w:val="004C53D6"/>
    <w:rsid w:val="004C57C4"/>
    <w:rsid w:val="004C59F9"/>
    <w:rsid w:val="004C6F97"/>
    <w:rsid w:val="004C7858"/>
    <w:rsid w:val="004D0015"/>
    <w:rsid w:val="004D05B0"/>
    <w:rsid w:val="004D14D5"/>
    <w:rsid w:val="004D1A4E"/>
    <w:rsid w:val="004D1A88"/>
    <w:rsid w:val="004D1C58"/>
    <w:rsid w:val="004D2624"/>
    <w:rsid w:val="004D2659"/>
    <w:rsid w:val="004D2E1B"/>
    <w:rsid w:val="004D415D"/>
    <w:rsid w:val="004D4278"/>
    <w:rsid w:val="004D4403"/>
    <w:rsid w:val="004D450F"/>
    <w:rsid w:val="004D4788"/>
    <w:rsid w:val="004D4D3C"/>
    <w:rsid w:val="004D4EE0"/>
    <w:rsid w:val="004D50FB"/>
    <w:rsid w:val="004D5ADA"/>
    <w:rsid w:val="004D5E13"/>
    <w:rsid w:val="004D5FD9"/>
    <w:rsid w:val="004D6206"/>
    <w:rsid w:val="004D65BD"/>
    <w:rsid w:val="004D68F1"/>
    <w:rsid w:val="004D6D86"/>
    <w:rsid w:val="004D6EC4"/>
    <w:rsid w:val="004D78E4"/>
    <w:rsid w:val="004D7C51"/>
    <w:rsid w:val="004D7CE8"/>
    <w:rsid w:val="004D7F61"/>
    <w:rsid w:val="004E0C0D"/>
    <w:rsid w:val="004E14E0"/>
    <w:rsid w:val="004E1C3B"/>
    <w:rsid w:val="004E1FD0"/>
    <w:rsid w:val="004E27C1"/>
    <w:rsid w:val="004E2E4E"/>
    <w:rsid w:val="004E2EB7"/>
    <w:rsid w:val="004E3D89"/>
    <w:rsid w:val="004E473A"/>
    <w:rsid w:val="004E4F18"/>
    <w:rsid w:val="004E554B"/>
    <w:rsid w:val="004E57A8"/>
    <w:rsid w:val="004E7567"/>
    <w:rsid w:val="004E7BCC"/>
    <w:rsid w:val="004F0863"/>
    <w:rsid w:val="004F12A8"/>
    <w:rsid w:val="004F1C8D"/>
    <w:rsid w:val="004F1D82"/>
    <w:rsid w:val="004F20D9"/>
    <w:rsid w:val="004F232E"/>
    <w:rsid w:val="004F297F"/>
    <w:rsid w:val="004F2C0C"/>
    <w:rsid w:val="004F2E35"/>
    <w:rsid w:val="004F375C"/>
    <w:rsid w:val="004F53ED"/>
    <w:rsid w:val="004F54C7"/>
    <w:rsid w:val="004F5968"/>
    <w:rsid w:val="004F5EDA"/>
    <w:rsid w:val="004F625A"/>
    <w:rsid w:val="004F69F8"/>
    <w:rsid w:val="004F6FAE"/>
    <w:rsid w:val="004F7C56"/>
    <w:rsid w:val="004F7F9C"/>
    <w:rsid w:val="00500A7A"/>
    <w:rsid w:val="00501977"/>
    <w:rsid w:val="00501CB0"/>
    <w:rsid w:val="0050380B"/>
    <w:rsid w:val="0050401F"/>
    <w:rsid w:val="005046D5"/>
    <w:rsid w:val="00505603"/>
    <w:rsid w:val="005063C2"/>
    <w:rsid w:val="00507CFD"/>
    <w:rsid w:val="00510BE2"/>
    <w:rsid w:val="00510C03"/>
    <w:rsid w:val="00511326"/>
    <w:rsid w:val="005118E5"/>
    <w:rsid w:val="00511A29"/>
    <w:rsid w:val="00512120"/>
    <w:rsid w:val="005125EC"/>
    <w:rsid w:val="0051421E"/>
    <w:rsid w:val="005150CA"/>
    <w:rsid w:val="00515C37"/>
    <w:rsid w:val="005161E2"/>
    <w:rsid w:val="005166A5"/>
    <w:rsid w:val="00516710"/>
    <w:rsid w:val="00516752"/>
    <w:rsid w:val="00516957"/>
    <w:rsid w:val="00517308"/>
    <w:rsid w:val="00520078"/>
    <w:rsid w:val="00520533"/>
    <w:rsid w:val="00520568"/>
    <w:rsid w:val="00520AB1"/>
    <w:rsid w:val="00520CB1"/>
    <w:rsid w:val="0052150A"/>
    <w:rsid w:val="005219B4"/>
    <w:rsid w:val="005230D1"/>
    <w:rsid w:val="00523510"/>
    <w:rsid w:val="00524257"/>
    <w:rsid w:val="00524FCC"/>
    <w:rsid w:val="00525955"/>
    <w:rsid w:val="0052597E"/>
    <w:rsid w:val="0052692F"/>
    <w:rsid w:val="00526E8D"/>
    <w:rsid w:val="00527634"/>
    <w:rsid w:val="00527A32"/>
    <w:rsid w:val="00527A63"/>
    <w:rsid w:val="00527A7B"/>
    <w:rsid w:val="005338F8"/>
    <w:rsid w:val="00533F26"/>
    <w:rsid w:val="00534FFD"/>
    <w:rsid w:val="0053568B"/>
    <w:rsid w:val="00536163"/>
    <w:rsid w:val="0053629B"/>
    <w:rsid w:val="00536749"/>
    <w:rsid w:val="00537333"/>
    <w:rsid w:val="00537763"/>
    <w:rsid w:val="0053788F"/>
    <w:rsid w:val="00537951"/>
    <w:rsid w:val="00540882"/>
    <w:rsid w:val="00540969"/>
    <w:rsid w:val="00540B0C"/>
    <w:rsid w:val="00540C4E"/>
    <w:rsid w:val="00540E0F"/>
    <w:rsid w:val="00541606"/>
    <w:rsid w:val="0054191B"/>
    <w:rsid w:val="00541B65"/>
    <w:rsid w:val="00541D40"/>
    <w:rsid w:val="00541D87"/>
    <w:rsid w:val="00543C0C"/>
    <w:rsid w:val="00544050"/>
    <w:rsid w:val="00544662"/>
    <w:rsid w:val="0054487C"/>
    <w:rsid w:val="00544ADE"/>
    <w:rsid w:val="00545749"/>
    <w:rsid w:val="00546461"/>
    <w:rsid w:val="00546DEF"/>
    <w:rsid w:val="00547A20"/>
    <w:rsid w:val="0055005D"/>
    <w:rsid w:val="0055008B"/>
    <w:rsid w:val="00550A7E"/>
    <w:rsid w:val="00551C68"/>
    <w:rsid w:val="00555BD5"/>
    <w:rsid w:val="00556732"/>
    <w:rsid w:val="00556BD8"/>
    <w:rsid w:val="00556E06"/>
    <w:rsid w:val="005574A1"/>
    <w:rsid w:val="00557FCA"/>
    <w:rsid w:val="00560391"/>
    <w:rsid w:val="00560F01"/>
    <w:rsid w:val="0056174A"/>
    <w:rsid w:val="005626A0"/>
    <w:rsid w:val="00562E3A"/>
    <w:rsid w:val="0056354C"/>
    <w:rsid w:val="00564069"/>
    <w:rsid w:val="00564179"/>
    <w:rsid w:val="005645D1"/>
    <w:rsid w:val="00564F3C"/>
    <w:rsid w:val="00565A30"/>
    <w:rsid w:val="00565EBF"/>
    <w:rsid w:val="005672A6"/>
    <w:rsid w:val="0056797D"/>
    <w:rsid w:val="005700C9"/>
    <w:rsid w:val="00570AEA"/>
    <w:rsid w:val="00570BB6"/>
    <w:rsid w:val="005714F3"/>
    <w:rsid w:val="00571767"/>
    <w:rsid w:val="00572494"/>
    <w:rsid w:val="0057310A"/>
    <w:rsid w:val="00573133"/>
    <w:rsid w:val="005733B4"/>
    <w:rsid w:val="005736C3"/>
    <w:rsid w:val="005740E9"/>
    <w:rsid w:val="0057423C"/>
    <w:rsid w:val="00575FFC"/>
    <w:rsid w:val="00576540"/>
    <w:rsid w:val="005774D2"/>
    <w:rsid w:val="00577A98"/>
    <w:rsid w:val="00580632"/>
    <w:rsid w:val="005806D9"/>
    <w:rsid w:val="005817D5"/>
    <w:rsid w:val="00581A7A"/>
    <w:rsid w:val="00581AC0"/>
    <w:rsid w:val="00582DCE"/>
    <w:rsid w:val="00584125"/>
    <w:rsid w:val="00584E3D"/>
    <w:rsid w:val="005850C0"/>
    <w:rsid w:val="00585B9B"/>
    <w:rsid w:val="00585F6D"/>
    <w:rsid w:val="005861A7"/>
    <w:rsid w:val="00586784"/>
    <w:rsid w:val="00587130"/>
    <w:rsid w:val="00587314"/>
    <w:rsid w:val="005904B5"/>
    <w:rsid w:val="00593AF0"/>
    <w:rsid w:val="005950DA"/>
    <w:rsid w:val="005951B3"/>
    <w:rsid w:val="005956A2"/>
    <w:rsid w:val="00595A25"/>
    <w:rsid w:val="00595A57"/>
    <w:rsid w:val="00596501"/>
    <w:rsid w:val="00596D86"/>
    <w:rsid w:val="00597364"/>
    <w:rsid w:val="00597800"/>
    <w:rsid w:val="005A041B"/>
    <w:rsid w:val="005A044E"/>
    <w:rsid w:val="005A05C3"/>
    <w:rsid w:val="005A0A41"/>
    <w:rsid w:val="005A1458"/>
    <w:rsid w:val="005A1498"/>
    <w:rsid w:val="005A3606"/>
    <w:rsid w:val="005A4635"/>
    <w:rsid w:val="005A55F7"/>
    <w:rsid w:val="005A6101"/>
    <w:rsid w:val="005A6325"/>
    <w:rsid w:val="005A6334"/>
    <w:rsid w:val="005A66F0"/>
    <w:rsid w:val="005A6D06"/>
    <w:rsid w:val="005A6ED9"/>
    <w:rsid w:val="005A7557"/>
    <w:rsid w:val="005B0104"/>
    <w:rsid w:val="005B0AB8"/>
    <w:rsid w:val="005B19A4"/>
    <w:rsid w:val="005B1B39"/>
    <w:rsid w:val="005B27D3"/>
    <w:rsid w:val="005B2A42"/>
    <w:rsid w:val="005B307F"/>
    <w:rsid w:val="005B3771"/>
    <w:rsid w:val="005B42F6"/>
    <w:rsid w:val="005B43F9"/>
    <w:rsid w:val="005B48B5"/>
    <w:rsid w:val="005B4D72"/>
    <w:rsid w:val="005B540B"/>
    <w:rsid w:val="005B5BB5"/>
    <w:rsid w:val="005B627B"/>
    <w:rsid w:val="005B6312"/>
    <w:rsid w:val="005B6725"/>
    <w:rsid w:val="005B6F79"/>
    <w:rsid w:val="005B7BAA"/>
    <w:rsid w:val="005C014C"/>
    <w:rsid w:val="005C032A"/>
    <w:rsid w:val="005C03EB"/>
    <w:rsid w:val="005C0867"/>
    <w:rsid w:val="005C0B3C"/>
    <w:rsid w:val="005C0BF5"/>
    <w:rsid w:val="005C16C1"/>
    <w:rsid w:val="005C2429"/>
    <w:rsid w:val="005C2D11"/>
    <w:rsid w:val="005C2DCB"/>
    <w:rsid w:val="005C3772"/>
    <w:rsid w:val="005C540B"/>
    <w:rsid w:val="005C6D29"/>
    <w:rsid w:val="005C7279"/>
    <w:rsid w:val="005C737F"/>
    <w:rsid w:val="005D052A"/>
    <w:rsid w:val="005D083D"/>
    <w:rsid w:val="005D0CCE"/>
    <w:rsid w:val="005D125B"/>
    <w:rsid w:val="005D1A07"/>
    <w:rsid w:val="005D23E0"/>
    <w:rsid w:val="005D3AFA"/>
    <w:rsid w:val="005D488D"/>
    <w:rsid w:val="005D56AB"/>
    <w:rsid w:val="005D5EC5"/>
    <w:rsid w:val="005D6418"/>
    <w:rsid w:val="005D6A5F"/>
    <w:rsid w:val="005D6A91"/>
    <w:rsid w:val="005D7033"/>
    <w:rsid w:val="005D7433"/>
    <w:rsid w:val="005D7AC9"/>
    <w:rsid w:val="005E0403"/>
    <w:rsid w:val="005E059B"/>
    <w:rsid w:val="005E0635"/>
    <w:rsid w:val="005E0913"/>
    <w:rsid w:val="005E091E"/>
    <w:rsid w:val="005E0DBD"/>
    <w:rsid w:val="005E0E81"/>
    <w:rsid w:val="005E1365"/>
    <w:rsid w:val="005E159E"/>
    <w:rsid w:val="005E1AD1"/>
    <w:rsid w:val="005E1C04"/>
    <w:rsid w:val="005E2876"/>
    <w:rsid w:val="005E2B4C"/>
    <w:rsid w:val="005E2C1F"/>
    <w:rsid w:val="005E33AA"/>
    <w:rsid w:val="005E45E6"/>
    <w:rsid w:val="005E48D4"/>
    <w:rsid w:val="005E4922"/>
    <w:rsid w:val="005E5B90"/>
    <w:rsid w:val="005F0817"/>
    <w:rsid w:val="005F12EE"/>
    <w:rsid w:val="005F2B1E"/>
    <w:rsid w:val="005F2BC3"/>
    <w:rsid w:val="005F316C"/>
    <w:rsid w:val="005F355A"/>
    <w:rsid w:val="005F37DC"/>
    <w:rsid w:val="005F3D0F"/>
    <w:rsid w:val="005F3E02"/>
    <w:rsid w:val="005F3F99"/>
    <w:rsid w:val="005F4BA4"/>
    <w:rsid w:val="005F5C54"/>
    <w:rsid w:val="005F6A10"/>
    <w:rsid w:val="00600593"/>
    <w:rsid w:val="00600897"/>
    <w:rsid w:val="00600BD7"/>
    <w:rsid w:val="006012C4"/>
    <w:rsid w:val="00601C40"/>
    <w:rsid w:val="00602240"/>
    <w:rsid w:val="006030F5"/>
    <w:rsid w:val="0060540D"/>
    <w:rsid w:val="00605FC0"/>
    <w:rsid w:val="00606F77"/>
    <w:rsid w:val="006106E2"/>
    <w:rsid w:val="0061095B"/>
    <w:rsid w:val="00610FB1"/>
    <w:rsid w:val="006121FB"/>
    <w:rsid w:val="00612A05"/>
    <w:rsid w:val="00614042"/>
    <w:rsid w:val="00614F6D"/>
    <w:rsid w:val="006150B4"/>
    <w:rsid w:val="00615657"/>
    <w:rsid w:val="006156EE"/>
    <w:rsid w:val="006161D5"/>
    <w:rsid w:val="00616810"/>
    <w:rsid w:val="0061691C"/>
    <w:rsid w:val="00616C41"/>
    <w:rsid w:val="00616D04"/>
    <w:rsid w:val="00617944"/>
    <w:rsid w:val="00617F61"/>
    <w:rsid w:val="006206ED"/>
    <w:rsid w:val="006209E2"/>
    <w:rsid w:val="00620ABF"/>
    <w:rsid w:val="00620F66"/>
    <w:rsid w:val="00621A11"/>
    <w:rsid w:val="00621EFA"/>
    <w:rsid w:val="00622E48"/>
    <w:rsid w:val="0062517B"/>
    <w:rsid w:val="00625866"/>
    <w:rsid w:val="0062637B"/>
    <w:rsid w:val="006266C0"/>
    <w:rsid w:val="006269C1"/>
    <w:rsid w:val="006271D8"/>
    <w:rsid w:val="006275B1"/>
    <w:rsid w:val="00627783"/>
    <w:rsid w:val="00627F27"/>
    <w:rsid w:val="006304EF"/>
    <w:rsid w:val="0063132D"/>
    <w:rsid w:val="006314FC"/>
    <w:rsid w:val="00631639"/>
    <w:rsid w:val="00632013"/>
    <w:rsid w:val="00632605"/>
    <w:rsid w:val="00632903"/>
    <w:rsid w:val="00632B59"/>
    <w:rsid w:val="00633697"/>
    <w:rsid w:val="00633D26"/>
    <w:rsid w:val="0063410C"/>
    <w:rsid w:val="0063550F"/>
    <w:rsid w:val="00635CA4"/>
    <w:rsid w:val="00636102"/>
    <w:rsid w:val="0063616A"/>
    <w:rsid w:val="006363E4"/>
    <w:rsid w:val="00636503"/>
    <w:rsid w:val="00640370"/>
    <w:rsid w:val="006405E3"/>
    <w:rsid w:val="00641185"/>
    <w:rsid w:val="00642210"/>
    <w:rsid w:val="00642B77"/>
    <w:rsid w:val="00643202"/>
    <w:rsid w:val="0064459F"/>
    <w:rsid w:val="0064506C"/>
    <w:rsid w:val="00645FE0"/>
    <w:rsid w:val="006465D4"/>
    <w:rsid w:val="00646841"/>
    <w:rsid w:val="006471F3"/>
    <w:rsid w:val="006502AA"/>
    <w:rsid w:val="0065100C"/>
    <w:rsid w:val="0065121F"/>
    <w:rsid w:val="006517B1"/>
    <w:rsid w:val="00651F0B"/>
    <w:rsid w:val="00651FDC"/>
    <w:rsid w:val="006527FC"/>
    <w:rsid w:val="00652D8D"/>
    <w:rsid w:val="00652EDE"/>
    <w:rsid w:val="00653B45"/>
    <w:rsid w:val="00653FCE"/>
    <w:rsid w:val="00654A42"/>
    <w:rsid w:val="0065537E"/>
    <w:rsid w:val="006554E6"/>
    <w:rsid w:val="0065558E"/>
    <w:rsid w:val="00656FB7"/>
    <w:rsid w:val="00657E0A"/>
    <w:rsid w:val="006610A4"/>
    <w:rsid w:val="0066211F"/>
    <w:rsid w:val="006631F2"/>
    <w:rsid w:val="00664075"/>
    <w:rsid w:val="00664544"/>
    <w:rsid w:val="00664583"/>
    <w:rsid w:val="0066491A"/>
    <w:rsid w:val="00665214"/>
    <w:rsid w:val="006652C2"/>
    <w:rsid w:val="0066548D"/>
    <w:rsid w:val="00665F58"/>
    <w:rsid w:val="00666823"/>
    <w:rsid w:val="00667049"/>
    <w:rsid w:val="006673EB"/>
    <w:rsid w:val="00667CA2"/>
    <w:rsid w:val="00667F0A"/>
    <w:rsid w:val="0067056C"/>
    <w:rsid w:val="0067104A"/>
    <w:rsid w:val="006718E4"/>
    <w:rsid w:val="0067219F"/>
    <w:rsid w:val="006726F0"/>
    <w:rsid w:val="00672B46"/>
    <w:rsid w:val="0067313C"/>
    <w:rsid w:val="006731AF"/>
    <w:rsid w:val="006733BA"/>
    <w:rsid w:val="006738C4"/>
    <w:rsid w:val="00673A4F"/>
    <w:rsid w:val="0067438B"/>
    <w:rsid w:val="00674673"/>
    <w:rsid w:val="0067496E"/>
    <w:rsid w:val="00674F58"/>
    <w:rsid w:val="0067590C"/>
    <w:rsid w:val="00675D60"/>
    <w:rsid w:val="00676D21"/>
    <w:rsid w:val="00677021"/>
    <w:rsid w:val="006805B3"/>
    <w:rsid w:val="00680B31"/>
    <w:rsid w:val="00681085"/>
    <w:rsid w:val="006824D7"/>
    <w:rsid w:val="00683608"/>
    <w:rsid w:val="00683652"/>
    <w:rsid w:val="00683E2F"/>
    <w:rsid w:val="00683F3F"/>
    <w:rsid w:val="00684BAC"/>
    <w:rsid w:val="00684EDF"/>
    <w:rsid w:val="006858F0"/>
    <w:rsid w:val="0068640E"/>
    <w:rsid w:val="00686BE1"/>
    <w:rsid w:val="006873D4"/>
    <w:rsid w:val="0068746B"/>
    <w:rsid w:val="0068794D"/>
    <w:rsid w:val="00690C71"/>
    <w:rsid w:val="006911A7"/>
    <w:rsid w:val="0069141B"/>
    <w:rsid w:val="0069154C"/>
    <w:rsid w:val="00691883"/>
    <w:rsid w:val="00691A4B"/>
    <w:rsid w:val="0069225C"/>
    <w:rsid w:val="006922CA"/>
    <w:rsid w:val="006929FF"/>
    <w:rsid w:val="0069483B"/>
    <w:rsid w:val="00694C01"/>
    <w:rsid w:val="00694F08"/>
    <w:rsid w:val="00695254"/>
    <w:rsid w:val="006961FF"/>
    <w:rsid w:val="006962C8"/>
    <w:rsid w:val="00696913"/>
    <w:rsid w:val="00696D58"/>
    <w:rsid w:val="00697021"/>
    <w:rsid w:val="00697628"/>
    <w:rsid w:val="00697849"/>
    <w:rsid w:val="00697964"/>
    <w:rsid w:val="00697A50"/>
    <w:rsid w:val="00697B42"/>
    <w:rsid w:val="006A07C8"/>
    <w:rsid w:val="006A07D2"/>
    <w:rsid w:val="006A0DAE"/>
    <w:rsid w:val="006A1061"/>
    <w:rsid w:val="006A3867"/>
    <w:rsid w:val="006A58B6"/>
    <w:rsid w:val="006A6286"/>
    <w:rsid w:val="006A6539"/>
    <w:rsid w:val="006A693E"/>
    <w:rsid w:val="006A7670"/>
    <w:rsid w:val="006B021C"/>
    <w:rsid w:val="006B0283"/>
    <w:rsid w:val="006B0A95"/>
    <w:rsid w:val="006B1069"/>
    <w:rsid w:val="006B144B"/>
    <w:rsid w:val="006B15B4"/>
    <w:rsid w:val="006B18CA"/>
    <w:rsid w:val="006B1922"/>
    <w:rsid w:val="006B1AAE"/>
    <w:rsid w:val="006B2AEC"/>
    <w:rsid w:val="006B3899"/>
    <w:rsid w:val="006B49A2"/>
    <w:rsid w:val="006B54B0"/>
    <w:rsid w:val="006B5E07"/>
    <w:rsid w:val="006B63A3"/>
    <w:rsid w:val="006B7AD6"/>
    <w:rsid w:val="006C03A5"/>
    <w:rsid w:val="006C18B5"/>
    <w:rsid w:val="006C266F"/>
    <w:rsid w:val="006C27D5"/>
    <w:rsid w:val="006C29E9"/>
    <w:rsid w:val="006C2BC0"/>
    <w:rsid w:val="006C2FF0"/>
    <w:rsid w:val="006C358B"/>
    <w:rsid w:val="006C394B"/>
    <w:rsid w:val="006C5E71"/>
    <w:rsid w:val="006C64AB"/>
    <w:rsid w:val="006C6D8A"/>
    <w:rsid w:val="006C7A93"/>
    <w:rsid w:val="006C7F20"/>
    <w:rsid w:val="006D084D"/>
    <w:rsid w:val="006D1D32"/>
    <w:rsid w:val="006D2416"/>
    <w:rsid w:val="006D2955"/>
    <w:rsid w:val="006D3EC8"/>
    <w:rsid w:val="006D4168"/>
    <w:rsid w:val="006D4E1F"/>
    <w:rsid w:val="006D4F39"/>
    <w:rsid w:val="006D5D86"/>
    <w:rsid w:val="006D6FCF"/>
    <w:rsid w:val="006D701A"/>
    <w:rsid w:val="006D7651"/>
    <w:rsid w:val="006E1088"/>
    <w:rsid w:val="006E136F"/>
    <w:rsid w:val="006E254E"/>
    <w:rsid w:val="006E2B7C"/>
    <w:rsid w:val="006E3431"/>
    <w:rsid w:val="006E38DB"/>
    <w:rsid w:val="006E40D6"/>
    <w:rsid w:val="006E4840"/>
    <w:rsid w:val="006E4D8F"/>
    <w:rsid w:val="006E6C2B"/>
    <w:rsid w:val="006E7D63"/>
    <w:rsid w:val="006F2016"/>
    <w:rsid w:val="006F51F0"/>
    <w:rsid w:val="006F5969"/>
    <w:rsid w:val="006F5B0E"/>
    <w:rsid w:val="006F61F2"/>
    <w:rsid w:val="006F749C"/>
    <w:rsid w:val="006F7566"/>
    <w:rsid w:val="006F7DA2"/>
    <w:rsid w:val="006F7EDC"/>
    <w:rsid w:val="007001C7"/>
    <w:rsid w:val="00700882"/>
    <w:rsid w:val="00701AA3"/>
    <w:rsid w:val="0070237B"/>
    <w:rsid w:val="00702F8E"/>
    <w:rsid w:val="00704888"/>
    <w:rsid w:val="00705585"/>
    <w:rsid w:val="00705A32"/>
    <w:rsid w:val="00705CB6"/>
    <w:rsid w:val="00710347"/>
    <w:rsid w:val="00710640"/>
    <w:rsid w:val="00710DBA"/>
    <w:rsid w:val="00710E91"/>
    <w:rsid w:val="00711171"/>
    <w:rsid w:val="00711A25"/>
    <w:rsid w:val="00711AE7"/>
    <w:rsid w:val="00713591"/>
    <w:rsid w:val="007135AD"/>
    <w:rsid w:val="007140B5"/>
    <w:rsid w:val="00716345"/>
    <w:rsid w:val="0071683D"/>
    <w:rsid w:val="00717091"/>
    <w:rsid w:val="007173F2"/>
    <w:rsid w:val="007174ED"/>
    <w:rsid w:val="00720488"/>
    <w:rsid w:val="007206E1"/>
    <w:rsid w:val="00720980"/>
    <w:rsid w:val="00720D68"/>
    <w:rsid w:val="007214AD"/>
    <w:rsid w:val="007221F7"/>
    <w:rsid w:val="007227F9"/>
    <w:rsid w:val="007239F2"/>
    <w:rsid w:val="00724000"/>
    <w:rsid w:val="00726472"/>
    <w:rsid w:val="00726529"/>
    <w:rsid w:val="0072741A"/>
    <w:rsid w:val="00730A55"/>
    <w:rsid w:val="00730F1F"/>
    <w:rsid w:val="00731929"/>
    <w:rsid w:val="00732741"/>
    <w:rsid w:val="00732854"/>
    <w:rsid w:val="0073290F"/>
    <w:rsid w:val="00732F7E"/>
    <w:rsid w:val="00733082"/>
    <w:rsid w:val="007337CA"/>
    <w:rsid w:val="00733C7E"/>
    <w:rsid w:val="00733FAC"/>
    <w:rsid w:val="00734017"/>
    <w:rsid w:val="007343D0"/>
    <w:rsid w:val="00734B4E"/>
    <w:rsid w:val="0073516D"/>
    <w:rsid w:val="007359A8"/>
    <w:rsid w:val="00735ECB"/>
    <w:rsid w:val="00736038"/>
    <w:rsid w:val="007364F9"/>
    <w:rsid w:val="0073671C"/>
    <w:rsid w:val="00736EA7"/>
    <w:rsid w:val="00736F33"/>
    <w:rsid w:val="00737294"/>
    <w:rsid w:val="007372EF"/>
    <w:rsid w:val="00737825"/>
    <w:rsid w:val="00737894"/>
    <w:rsid w:val="00740096"/>
    <w:rsid w:val="00740597"/>
    <w:rsid w:val="007407DD"/>
    <w:rsid w:val="00740CCA"/>
    <w:rsid w:val="00740D23"/>
    <w:rsid w:val="00741560"/>
    <w:rsid w:val="00741814"/>
    <w:rsid w:val="00741EB9"/>
    <w:rsid w:val="0074444D"/>
    <w:rsid w:val="00744F1F"/>
    <w:rsid w:val="00745046"/>
    <w:rsid w:val="00745AFD"/>
    <w:rsid w:val="00746C47"/>
    <w:rsid w:val="00747FA1"/>
    <w:rsid w:val="007504D0"/>
    <w:rsid w:val="00750D67"/>
    <w:rsid w:val="00750F3C"/>
    <w:rsid w:val="0075202D"/>
    <w:rsid w:val="00752A4A"/>
    <w:rsid w:val="00753159"/>
    <w:rsid w:val="00753ACC"/>
    <w:rsid w:val="00753DBF"/>
    <w:rsid w:val="00754383"/>
    <w:rsid w:val="00754424"/>
    <w:rsid w:val="00754789"/>
    <w:rsid w:val="007547C7"/>
    <w:rsid w:val="00754A7F"/>
    <w:rsid w:val="00757196"/>
    <w:rsid w:val="0075744E"/>
    <w:rsid w:val="00757880"/>
    <w:rsid w:val="007578D4"/>
    <w:rsid w:val="00757E90"/>
    <w:rsid w:val="00757FEC"/>
    <w:rsid w:val="00760C8A"/>
    <w:rsid w:val="00760E65"/>
    <w:rsid w:val="007614CE"/>
    <w:rsid w:val="007622E1"/>
    <w:rsid w:val="007629DE"/>
    <w:rsid w:val="0076325F"/>
    <w:rsid w:val="00763299"/>
    <w:rsid w:val="007642E6"/>
    <w:rsid w:val="00764B95"/>
    <w:rsid w:val="00764BCE"/>
    <w:rsid w:val="0076536B"/>
    <w:rsid w:val="0076645C"/>
    <w:rsid w:val="00766551"/>
    <w:rsid w:val="00766676"/>
    <w:rsid w:val="00766CCA"/>
    <w:rsid w:val="00766ECC"/>
    <w:rsid w:val="00767059"/>
    <w:rsid w:val="00767413"/>
    <w:rsid w:val="00767776"/>
    <w:rsid w:val="00767BB7"/>
    <w:rsid w:val="007703EF"/>
    <w:rsid w:val="00770C81"/>
    <w:rsid w:val="007723C9"/>
    <w:rsid w:val="00772707"/>
    <w:rsid w:val="007731DA"/>
    <w:rsid w:val="00773C5F"/>
    <w:rsid w:val="007749A7"/>
    <w:rsid w:val="00774BCA"/>
    <w:rsid w:val="0077535A"/>
    <w:rsid w:val="00775432"/>
    <w:rsid w:val="00775FC5"/>
    <w:rsid w:val="00776934"/>
    <w:rsid w:val="007779E1"/>
    <w:rsid w:val="0078109E"/>
    <w:rsid w:val="007820BB"/>
    <w:rsid w:val="00782DCF"/>
    <w:rsid w:val="00783828"/>
    <w:rsid w:val="00783AF4"/>
    <w:rsid w:val="00783CE7"/>
    <w:rsid w:val="0078489F"/>
    <w:rsid w:val="00784C50"/>
    <w:rsid w:val="00784CB7"/>
    <w:rsid w:val="007857A4"/>
    <w:rsid w:val="007858DF"/>
    <w:rsid w:val="007859DB"/>
    <w:rsid w:val="00785DDA"/>
    <w:rsid w:val="00786A1D"/>
    <w:rsid w:val="007875C9"/>
    <w:rsid w:val="007905AA"/>
    <w:rsid w:val="00790FFD"/>
    <w:rsid w:val="00791367"/>
    <w:rsid w:val="007923E0"/>
    <w:rsid w:val="007928FD"/>
    <w:rsid w:val="007935F0"/>
    <w:rsid w:val="00793B8A"/>
    <w:rsid w:val="00793F00"/>
    <w:rsid w:val="00794509"/>
    <w:rsid w:val="00794D81"/>
    <w:rsid w:val="00795F21"/>
    <w:rsid w:val="00796127"/>
    <w:rsid w:val="007963FB"/>
    <w:rsid w:val="00797BAD"/>
    <w:rsid w:val="007A0312"/>
    <w:rsid w:val="007A03A4"/>
    <w:rsid w:val="007A1083"/>
    <w:rsid w:val="007A16BA"/>
    <w:rsid w:val="007A21A6"/>
    <w:rsid w:val="007A26BA"/>
    <w:rsid w:val="007A2B96"/>
    <w:rsid w:val="007A3650"/>
    <w:rsid w:val="007A4957"/>
    <w:rsid w:val="007A5550"/>
    <w:rsid w:val="007A5FD2"/>
    <w:rsid w:val="007A6645"/>
    <w:rsid w:val="007A74D6"/>
    <w:rsid w:val="007A75EE"/>
    <w:rsid w:val="007A7934"/>
    <w:rsid w:val="007A7F65"/>
    <w:rsid w:val="007B0B78"/>
    <w:rsid w:val="007B0B92"/>
    <w:rsid w:val="007B0F4C"/>
    <w:rsid w:val="007B1668"/>
    <w:rsid w:val="007B1AB2"/>
    <w:rsid w:val="007B2323"/>
    <w:rsid w:val="007B2BCA"/>
    <w:rsid w:val="007B3222"/>
    <w:rsid w:val="007B3951"/>
    <w:rsid w:val="007B3E8E"/>
    <w:rsid w:val="007B41C7"/>
    <w:rsid w:val="007B531B"/>
    <w:rsid w:val="007B5691"/>
    <w:rsid w:val="007B5871"/>
    <w:rsid w:val="007B59C0"/>
    <w:rsid w:val="007B5D92"/>
    <w:rsid w:val="007B6FBA"/>
    <w:rsid w:val="007B77C6"/>
    <w:rsid w:val="007B7B67"/>
    <w:rsid w:val="007B7C31"/>
    <w:rsid w:val="007C04C8"/>
    <w:rsid w:val="007C0E22"/>
    <w:rsid w:val="007C20D3"/>
    <w:rsid w:val="007C210D"/>
    <w:rsid w:val="007C2A2F"/>
    <w:rsid w:val="007C37CB"/>
    <w:rsid w:val="007C3AE1"/>
    <w:rsid w:val="007C4B58"/>
    <w:rsid w:val="007C5837"/>
    <w:rsid w:val="007C5C9A"/>
    <w:rsid w:val="007C60BC"/>
    <w:rsid w:val="007C6926"/>
    <w:rsid w:val="007C6B77"/>
    <w:rsid w:val="007D022E"/>
    <w:rsid w:val="007D0402"/>
    <w:rsid w:val="007D0BC6"/>
    <w:rsid w:val="007D2ACD"/>
    <w:rsid w:val="007D2C8E"/>
    <w:rsid w:val="007D4416"/>
    <w:rsid w:val="007D5131"/>
    <w:rsid w:val="007D66FC"/>
    <w:rsid w:val="007D6925"/>
    <w:rsid w:val="007E022E"/>
    <w:rsid w:val="007E0D65"/>
    <w:rsid w:val="007E12BC"/>
    <w:rsid w:val="007E1A20"/>
    <w:rsid w:val="007E2326"/>
    <w:rsid w:val="007E2389"/>
    <w:rsid w:val="007E2FA0"/>
    <w:rsid w:val="007E38EB"/>
    <w:rsid w:val="007E4446"/>
    <w:rsid w:val="007E51DF"/>
    <w:rsid w:val="007E5400"/>
    <w:rsid w:val="007E5489"/>
    <w:rsid w:val="007E5ECC"/>
    <w:rsid w:val="007E63C5"/>
    <w:rsid w:val="007E6C4D"/>
    <w:rsid w:val="007E7AE9"/>
    <w:rsid w:val="007F08B1"/>
    <w:rsid w:val="007F12D9"/>
    <w:rsid w:val="007F170D"/>
    <w:rsid w:val="007F28A6"/>
    <w:rsid w:val="007F4159"/>
    <w:rsid w:val="007F529D"/>
    <w:rsid w:val="007F52EE"/>
    <w:rsid w:val="007F564D"/>
    <w:rsid w:val="007F5E6A"/>
    <w:rsid w:val="007F66B4"/>
    <w:rsid w:val="007F73E8"/>
    <w:rsid w:val="007F764B"/>
    <w:rsid w:val="00800104"/>
    <w:rsid w:val="00800814"/>
    <w:rsid w:val="008012B3"/>
    <w:rsid w:val="008017E5"/>
    <w:rsid w:val="00802073"/>
    <w:rsid w:val="00802A0C"/>
    <w:rsid w:val="00802F28"/>
    <w:rsid w:val="00803400"/>
    <w:rsid w:val="0080388B"/>
    <w:rsid w:val="00803B81"/>
    <w:rsid w:val="00803D25"/>
    <w:rsid w:val="00803FEE"/>
    <w:rsid w:val="00804B5C"/>
    <w:rsid w:val="00805804"/>
    <w:rsid w:val="00806653"/>
    <w:rsid w:val="00806C49"/>
    <w:rsid w:val="00807055"/>
    <w:rsid w:val="0081065A"/>
    <w:rsid w:val="00810956"/>
    <w:rsid w:val="00810BC0"/>
    <w:rsid w:val="00810BCA"/>
    <w:rsid w:val="008114FA"/>
    <w:rsid w:val="008138CB"/>
    <w:rsid w:val="0081405D"/>
    <w:rsid w:val="0081418D"/>
    <w:rsid w:val="00814696"/>
    <w:rsid w:val="008147C9"/>
    <w:rsid w:val="00814B8B"/>
    <w:rsid w:val="00814D5F"/>
    <w:rsid w:val="00814F8D"/>
    <w:rsid w:val="00815027"/>
    <w:rsid w:val="00815AA6"/>
    <w:rsid w:val="00815F02"/>
    <w:rsid w:val="0081649D"/>
    <w:rsid w:val="0081669D"/>
    <w:rsid w:val="008176D0"/>
    <w:rsid w:val="0082030B"/>
    <w:rsid w:val="00820A57"/>
    <w:rsid w:val="00822CF9"/>
    <w:rsid w:val="00822EC9"/>
    <w:rsid w:val="00823224"/>
    <w:rsid w:val="0082387A"/>
    <w:rsid w:val="0082398E"/>
    <w:rsid w:val="00823C5C"/>
    <w:rsid w:val="00823DA6"/>
    <w:rsid w:val="00823EA6"/>
    <w:rsid w:val="008243C2"/>
    <w:rsid w:val="0082442D"/>
    <w:rsid w:val="0082517A"/>
    <w:rsid w:val="00825CD4"/>
    <w:rsid w:val="00826584"/>
    <w:rsid w:val="008266CB"/>
    <w:rsid w:val="008269EB"/>
    <w:rsid w:val="00826B99"/>
    <w:rsid w:val="00826F89"/>
    <w:rsid w:val="00827754"/>
    <w:rsid w:val="00827814"/>
    <w:rsid w:val="00827910"/>
    <w:rsid w:val="00827EE4"/>
    <w:rsid w:val="00831F59"/>
    <w:rsid w:val="00832E2F"/>
    <w:rsid w:val="00833915"/>
    <w:rsid w:val="00833F71"/>
    <w:rsid w:val="00835FDB"/>
    <w:rsid w:val="008363CE"/>
    <w:rsid w:val="00836DDC"/>
    <w:rsid w:val="008416DF"/>
    <w:rsid w:val="008417CC"/>
    <w:rsid w:val="0084224A"/>
    <w:rsid w:val="008423BD"/>
    <w:rsid w:val="00842F0B"/>
    <w:rsid w:val="0084364E"/>
    <w:rsid w:val="00843BD8"/>
    <w:rsid w:val="008440D8"/>
    <w:rsid w:val="00844A12"/>
    <w:rsid w:val="00844E2E"/>
    <w:rsid w:val="00844F7E"/>
    <w:rsid w:val="00846284"/>
    <w:rsid w:val="008464D5"/>
    <w:rsid w:val="00846BF4"/>
    <w:rsid w:val="008471F4"/>
    <w:rsid w:val="00847A69"/>
    <w:rsid w:val="00850A6B"/>
    <w:rsid w:val="008513B0"/>
    <w:rsid w:val="0085191C"/>
    <w:rsid w:val="00852A2A"/>
    <w:rsid w:val="00852B1F"/>
    <w:rsid w:val="00853CA8"/>
    <w:rsid w:val="0085413F"/>
    <w:rsid w:val="00854E49"/>
    <w:rsid w:val="00856538"/>
    <w:rsid w:val="00856E4E"/>
    <w:rsid w:val="008574AE"/>
    <w:rsid w:val="00857520"/>
    <w:rsid w:val="00857845"/>
    <w:rsid w:val="00860768"/>
    <w:rsid w:val="008607AC"/>
    <w:rsid w:val="00860DF9"/>
    <w:rsid w:val="00862125"/>
    <w:rsid w:val="00863079"/>
    <w:rsid w:val="00865E96"/>
    <w:rsid w:val="00866500"/>
    <w:rsid w:val="0086656D"/>
    <w:rsid w:val="00866E26"/>
    <w:rsid w:val="00866E2C"/>
    <w:rsid w:val="00867303"/>
    <w:rsid w:val="00870D88"/>
    <w:rsid w:val="00871302"/>
    <w:rsid w:val="008716C2"/>
    <w:rsid w:val="00871B2A"/>
    <w:rsid w:val="00871B67"/>
    <w:rsid w:val="00872D72"/>
    <w:rsid w:val="008733A3"/>
    <w:rsid w:val="008734BD"/>
    <w:rsid w:val="00873717"/>
    <w:rsid w:val="0087394D"/>
    <w:rsid w:val="00874B89"/>
    <w:rsid w:val="00875708"/>
    <w:rsid w:val="00875B37"/>
    <w:rsid w:val="00875BB2"/>
    <w:rsid w:val="00875CF0"/>
    <w:rsid w:val="00876E5A"/>
    <w:rsid w:val="00877537"/>
    <w:rsid w:val="0088033F"/>
    <w:rsid w:val="008804AF"/>
    <w:rsid w:val="00880E2F"/>
    <w:rsid w:val="00881AEB"/>
    <w:rsid w:val="00882460"/>
    <w:rsid w:val="008829BA"/>
    <w:rsid w:val="00882A1D"/>
    <w:rsid w:val="00883BF3"/>
    <w:rsid w:val="0088459D"/>
    <w:rsid w:val="00884A3D"/>
    <w:rsid w:val="00884C49"/>
    <w:rsid w:val="008858B4"/>
    <w:rsid w:val="00885C53"/>
    <w:rsid w:val="00886041"/>
    <w:rsid w:val="0088680D"/>
    <w:rsid w:val="00886F36"/>
    <w:rsid w:val="00887CA1"/>
    <w:rsid w:val="0089005E"/>
    <w:rsid w:val="00890FAC"/>
    <w:rsid w:val="00891534"/>
    <w:rsid w:val="00891850"/>
    <w:rsid w:val="008920D5"/>
    <w:rsid w:val="00892420"/>
    <w:rsid w:val="00892974"/>
    <w:rsid w:val="00893774"/>
    <w:rsid w:val="00895042"/>
    <w:rsid w:val="00895638"/>
    <w:rsid w:val="008960C0"/>
    <w:rsid w:val="00897224"/>
    <w:rsid w:val="00897305"/>
    <w:rsid w:val="00897BB9"/>
    <w:rsid w:val="008A0E84"/>
    <w:rsid w:val="008A0F0E"/>
    <w:rsid w:val="008A12DF"/>
    <w:rsid w:val="008A162F"/>
    <w:rsid w:val="008A1731"/>
    <w:rsid w:val="008A2D5F"/>
    <w:rsid w:val="008A3114"/>
    <w:rsid w:val="008A375A"/>
    <w:rsid w:val="008A477D"/>
    <w:rsid w:val="008A5204"/>
    <w:rsid w:val="008A5307"/>
    <w:rsid w:val="008A544D"/>
    <w:rsid w:val="008A613D"/>
    <w:rsid w:val="008A67C4"/>
    <w:rsid w:val="008A6B5A"/>
    <w:rsid w:val="008A79F4"/>
    <w:rsid w:val="008B038E"/>
    <w:rsid w:val="008B0B97"/>
    <w:rsid w:val="008B126C"/>
    <w:rsid w:val="008B1ABF"/>
    <w:rsid w:val="008B2383"/>
    <w:rsid w:val="008B2C2C"/>
    <w:rsid w:val="008B2E31"/>
    <w:rsid w:val="008B3991"/>
    <w:rsid w:val="008B3BD2"/>
    <w:rsid w:val="008B3CF7"/>
    <w:rsid w:val="008B489C"/>
    <w:rsid w:val="008B5E14"/>
    <w:rsid w:val="008B60E2"/>
    <w:rsid w:val="008B683A"/>
    <w:rsid w:val="008B6908"/>
    <w:rsid w:val="008B6E70"/>
    <w:rsid w:val="008B7754"/>
    <w:rsid w:val="008B7D3E"/>
    <w:rsid w:val="008B7F5A"/>
    <w:rsid w:val="008B7FCD"/>
    <w:rsid w:val="008C04EC"/>
    <w:rsid w:val="008C04FA"/>
    <w:rsid w:val="008C0719"/>
    <w:rsid w:val="008C0C03"/>
    <w:rsid w:val="008C0C83"/>
    <w:rsid w:val="008C2226"/>
    <w:rsid w:val="008C28BA"/>
    <w:rsid w:val="008C2A3E"/>
    <w:rsid w:val="008C2C65"/>
    <w:rsid w:val="008C3105"/>
    <w:rsid w:val="008C3B1F"/>
    <w:rsid w:val="008C4443"/>
    <w:rsid w:val="008C4ACC"/>
    <w:rsid w:val="008C509C"/>
    <w:rsid w:val="008C6712"/>
    <w:rsid w:val="008C69EE"/>
    <w:rsid w:val="008C6A36"/>
    <w:rsid w:val="008C70EB"/>
    <w:rsid w:val="008C7255"/>
    <w:rsid w:val="008C7E7D"/>
    <w:rsid w:val="008C7FBA"/>
    <w:rsid w:val="008D067F"/>
    <w:rsid w:val="008D077E"/>
    <w:rsid w:val="008D09E8"/>
    <w:rsid w:val="008D0C44"/>
    <w:rsid w:val="008D1072"/>
    <w:rsid w:val="008D1128"/>
    <w:rsid w:val="008D16BE"/>
    <w:rsid w:val="008D26B1"/>
    <w:rsid w:val="008D30E0"/>
    <w:rsid w:val="008D3C85"/>
    <w:rsid w:val="008D40EE"/>
    <w:rsid w:val="008D4AEF"/>
    <w:rsid w:val="008D4BB8"/>
    <w:rsid w:val="008D55B3"/>
    <w:rsid w:val="008D58B3"/>
    <w:rsid w:val="008D5C03"/>
    <w:rsid w:val="008D5F25"/>
    <w:rsid w:val="008D6137"/>
    <w:rsid w:val="008D6CFA"/>
    <w:rsid w:val="008D72CF"/>
    <w:rsid w:val="008D7816"/>
    <w:rsid w:val="008D7B12"/>
    <w:rsid w:val="008E011D"/>
    <w:rsid w:val="008E0F3C"/>
    <w:rsid w:val="008E0F58"/>
    <w:rsid w:val="008E1014"/>
    <w:rsid w:val="008E1022"/>
    <w:rsid w:val="008E1701"/>
    <w:rsid w:val="008E1D4B"/>
    <w:rsid w:val="008E21E4"/>
    <w:rsid w:val="008E3494"/>
    <w:rsid w:val="008E34F3"/>
    <w:rsid w:val="008E3D90"/>
    <w:rsid w:val="008E3F7A"/>
    <w:rsid w:val="008E4F97"/>
    <w:rsid w:val="008E535B"/>
    <w:rsid w:val="008E57D5"/>
    <w:rsid w:val="008E5D35"/>
    <w:rsid w:val="008E5F39"/>
    <w:rsid w:val="008E61AD"/>
    <w:rsid w:val="008E684D"/>
    <w:rsid w:val="008E6C41"/>
    <w:rsid w:val="008F067D"/>
    <w:rsid w:val="008F06C3"/>
    <w:rsid w:val="008F0776"/>
    <w:rsid w:val="008F0E41"/>
    <w:rsid w:val="008F142D"/>
    <w:rsid w:val="008F168E"/>
    <w:rsid w:val="008F1703"/>
    <w:rsid w:val="008F2952"/>
    <w:rsid w:val="008F2A91"/>
    <w:rsid w:val="008F3819"/>
    <w:rsid w:val="008F41E7"/>
    <w:rsid w:val="008F4264"/>
    <w:rsid w:val="008F433E"/>
    <w:rsid w:val="008F5280"/>
    <w:rsid w:val="008F554A"/>
    <w:rsid w:val="008F56B6"/>
    <w:rsid w:val="008F60A7"/>
    <w:rsid w:val="008F66B3"/>
    <w:rsid w:val="008F6923"/>
    <w:rsid w:val="008F6B05"/>
    <w:rsid w:val="008F6C0C"/>
    <w:rsid w:val="008F6E4F"/>
    <w:rsid w:val="008F7C47"/>
    <w:rsid w:val="008F7D4D"/>
    <w:rsid w:val="0090051F"/>
    <w:rsid w:val="00900B85"/>
    <w:rsid w:val="00901866"/>
    <w:rsid w:val="0090186E"/>
    <w:rsid w:val="009020C1"/>
    <w:rsid w:val="00903E65"/>
    <w:rsid w:val="00904480"/>
    <w:rsid w:val="009044CE"/>
    <w:rsid w:val="00905233"/>
    <w:rsid w:val="009056A8"/>
    <w:rsid w:val="009067A9"/>
    <w:rsid w:val="00907103"/>
    <w:rsid w:val="00907930"/>
    <w:rsid w:val="00907B04"/>
    <w:rsid w:val="00907FC2"/>
    <w:rsid w:val="00907FD3"/>
    <w:rsid w:val="00911728"/>
    <w:rsid w:val="00911E2F"/>
    <w:rsid w:val="00912401"/>
    <w:rsid w:val="009124A8"/>
    <w:rsid w:val="00912C87"/>
    <w:rsid w:val="00912D25"/>
    <w:rsid w:val="00913E35"/>
    <w:rsid w:val="00914501"/>
    <w:rsid w:val="009151F7"/>
    <w:rsid w:val="00915DC8"/>
    <w:rsid w:val="009161D9"/>
    <w:rsid w:val="0091649C"/>
    <w:rsid w:val="009174F6"/>
    <w:rsid w:val="00917623"/>
    <w:rsid w:val="009219CB"/>
    <w:rsid w:val="00921A15"/>
    <w:rsid w:val="00922DEF"/>
    <w:rsid w:val="00923815"/>
    <w:rsid w:val="00923825"/>
    <w:rsid w:val="00923B5B"/>
    <w:rsid w:val="00924D77"/>
    <w:rsid w:val="009257CA"/>
    <w:rsid w:val="00925EB7"/>
    <w:rsid w:val="00926735"/>
    <w:rsid w:val="00926D3B"/>
    <w:rsid w:val="00927C5E"/>
    <w:rsid w:val="009305EE"/>
    <w:rsid w:val="00931CB8"/>
    <w:rsid w:val="00932893"/>
    <w:rsid w:val="00932CB0"/>
    <w:rsid w:val="00933DF5"/>
    <w:rsid w:val="009349B9"/>
    <w:rsid w:val="009358EC"/>
    <w:rsid w:val="00935983"/>
    <w:rsid w:val="009408AC"/>
    <w:rsid w:val="00942E96"/>
    <w:rsid w:val="00942F08"/>
    <w:rsid w:val="00943057"/>
    <w:rsid w:val="00944416"/>
    <w:rsid w:val="009444A8"/>
    <w:rsid w:val="009449BF"/>
    <w:rsid w:val="00946196"/>
    <w:rsid w:val="009466CA"/>
    <w:rsid w:val="0094696D"/>
    <w:rsid w:val="00946A61"/>
    <w:rsid w:val="00947B73"/>
    <w:rsid w:val="00951217"/>
    <w:rsid w:val="00952535"/>
    <w:rsid w:val="0095352D"/>
    <w:rsid w:val="00953902"/>
    <w:rsid w:val="00953A0F"/>
    <w:rsid w:val="00954986"/>
    <w:rsid w:val="00955C65"/>
    <w:rsid w:val="00956454"/>
    <w:rsid w:val="009569DB"/>
    <w:rsid w:val="0096299E"/>
    <w:rsid w:val="00962F55"/>
    <w:rsid w:val="009632C7"/>
    <w:rsid w:val="00963439"/>
    <w:rsid w:val="00964177"/>
    <w:rsid w:val="00964870"/>
    <w:rsid w:val="00964977"/>
    <w:rsid w:val="00964D9A"/>
    <w:rsid w:val="009654E3"/>
    <w:rsid w:val="00966B56"/>
    <w:rsid w:val="00967BDB"/>
    <w:rsid w:val="009709A8"/>
    <w:rsid w:val="00970B4B"/>
    <w:rsid w:val="009720F5"/>
    <w:rsid w:val="009722DE"/>
    <w:rsid w:val="00972567"/>
    <w:rsid w:val="009730A4"/>
    <w:rsid w:val="00973C69"/>
    <w:rsid w:val="00974618"/>
    <w:rsid w:val="0097479C"/>
    <w:rsid w:val="00974F57"/>
    <w:rsid w:val="009750E4"/>
    <w:rsid w:val="009750F3"/>
    <w:rsid w:val="00975448"/>
    <w:rsid w:val="009754C9"/>
    <w:rsid w:val="00976F2D"/>
    <w:rsid w:val="009779E4"/>
    <w:rsid w:val="00977A8B"/>
    <w:rsid w:val="00977B02"/>
    <w:rsid w:val="00977CF0"/>
    <w:rsid w:val="0098058F"/>
    <w:rsid w:val="00980620"/>
    <w:rsid w:val="0098088E"/>
    <w:rsid w:val="00980D34"/>
    <w:rsid w:val="0098141C"/>
    <w:rsid w:val="0098217A"/>
    <w:rsid w:val="009829DD"/>
    <w:rsid w:val="009832D9"/>
    <w:rsid w:val="009837D4"/>
    <w:rsid w:val="00983FFF"/>
    <w:rsid w:val="009846D3"/>
    <w:rsid w:val="00984949"/>
    <w:rsid w:val="00984E66"/>
    <w:rsid w:val="009852FE"/>
    <w:rsid w:val="0098596E"/>
    <w:rsid w:val="00986B09"/>
    <w:rsid w:val="00987291"/>
    <w:rsid w:val="0098743E"/>
    <w:rsid w:val="00987757"/>
    <w:rsid w:val="00987A4E"/>
    <w:rsid w:val="00987A52"/>
    <w:rsid w:val="00987A95"/>
    <w:rsid w:val="0099126D"/>
    <w:rsid w:val="009928F8"/>
    <w:rsid w:val="00992F20"/>
    <w:rsid w:val="00993344"/>
    <w:rsid w:val="00994851"/>
    <w:rsid w:val="00994C75"/>
    <w:rsid w:val="00994E43"/>
    <w:rsid w:val="00995840"/>
    <w:rsid w:val="00997DE0"/>
    <w:rsid w:val="009A1AB1"/>
    <w:rsid w:val="009A22BC"/>
    <w:rsid w:val="009A2349"/>
    <w:rsid w:val="009A35B5"/>
    <w:rsid w:val="009A49CA"/>
    <w:rsid w:val="009A4B4B"/>
    <w:rsid w:val="009A4DDD"/>
    <w:rsid w:val="009A4DFF"/>
    <w:rsid w:val="009A50C3"/>
    <w:rsid w:val="009A575C"/>
    <w:rsid w:val="009A5C49"/>
    <w:rsid w:val="009A62F7"/>
    <w:rsid w:val="009A6477"/>
    <w:rsid w:val="009A6F7E"/>
    <w:rsid w:val="009A7741"/>
    <w:rsid w:val="009A7CD3"/>
    <w:rsid w:val="009B15AD"/>
    <w:rsid w:val="009B1F3E"/>
    <w:rsid w:val="009B2D86"/>
    <w:rsid w:val="009B3666"/>
    <w:rsid w:val="009B467B"/>
    <w:rsid w:val="009B52CD"/>
    <w:rsid w:val="009B574F"/>
    <w:rsid w:val="009B5E93"/>
    <w:rsid w:val="009B60CE"/>
    <w:rsid w:val="009B6C6C"/>
    <w:rsid w:val="009B7513"/>
    <w:rsid w:val="009B7E42"/>
    <w:rsid w:val="009B7F0B"/>
    <w:rsid w:val="009C00B3"/>
    <w:rsid w:val="009C0584"/>
    <w:rsid w:val="009C101A"/>
    <w:rsid w:val="009C10EF"/>
    <w:rsid w:val="009C19DD"/>
    <w:rsid w:val="009C1FB5"/>
    <w:rsid w:val="009C2975"/>
    <w:rsid w:val="009C2A93"/>
    <w:rsid w:val="009C2CEA"/>
    <w:rsid w:val="009C34C3"/>
    <w:rsid w:val="009C3767"/>
    <w:rsid w:val="009C37D8"/>
    <w:rsid w:val="009C5447"/>
    <w:rsid w:val="009C54CD"/>
    <w:rsid w:val="009C591D"/>
    <w:rsid w:val="009C5B15"/>
    <w:rsid w:val="009C5E99"/>
    <w:rsid w:val="009C7161"/>
    <w:rsid w:val="009C7C3E"/>
    <w:rsid w:val="009D097C"/>
    <w:rsid w:val="009D0EB7"/>
    <w:rsid w:val="009D145B"/>
    <w:rsid w:val="009D14B4"/>
    <w:rsid w:val="009D18E6"/>
    <w:rsid w:val="009D2F0D"/>
    <w:rsid w:val="009D3512"/>
    <w:rsid w:val="009D3F3E"/>
    <w:rsid w:val="009D5222"/>
    <w:rsid w:val="009D6BE1"/>
    <w:rsid w:val="009D7788"/>
    <w:rsid w:val="009E027B"/>
    <w:rsid w:val="009E03CD"/>
    <w:rsid w:val="009E08D8"/>
    <w:rsid w:val="009E0998"/>
    <w:rsid w:val="009E0B54"/>
    <w:rsid w:val="009E13E5"/>
    <w:rsid w:val="009E16EF"/>
    <w:rsid w:val="009E1743"/>
    <w:rsid w:val="009E387B"/>
    <w:rsid w:val="009E3916"/>
    <w:rsid w:val="009E3A04"/>
    <w:rsid w:val="009E408E"/>
    <w:rsid w:val="009E40F6"/>
    <w:rsid w:val="009E41A6"/>
    <w:rsid w:val="009E5AD4"/>
    <w:rsid w:val="009E6288"/>
    <w:rsid w:val="009E6539"/>
    <w:rsid w:val="009E6EE3"/>
    <w:rsid w:val="009E7BC2"/>
    <w:rsid w:val="009F0009"/>
    <w:rsid w:val="009F030B"/>
    <w:rsid w:val="009F10F4"/>
    <w:rsid w:val="009F1276"/>
    <w:rsid w:val="009F152D"/>
    <w:rsid w:val="009F17FD"/>
    <w:rsid w:val="009F1888"/>
    <w:rsid w:val="009F23BF"/>
    <w:rsid w:val="009F428E"/>
    <w:rsid w:val="009F4662"/>
    <w:rsid w:val="009F533A"/>
    <w:rsid w:val="009F5924"/>
    <w:rsid w:val="009F5CF1"/>
    <w:rsid w:val="009F6FC7"/>
    <w:rsid w:val="009F725F"/>
    <w:rsid w:val="009F7F85"/>
    <w:rsid w:val="009F7FFA"/>
    <w:rsid w:val="00A001D3"/>
    <w:rsid w:val="00A00363"/>
    <w:rsid w:val="00A006C7"/>
    <w:rsid w:val="00A015DC"/>
    <w:rsid w:val="00A03026"/>
    <w:rsid w:val="00A04661"/>
    <w:rsid w:val="00A051C5"/>
    <w:rsid w:val="00A052DE"/>
    <w:rsid w:val="00A057DB"/>
    <w:rsid w:val="00A062DC"/>
    <w:rsid w:val="00A0639E"/>
    <w:rsid w:val="00A072AD"/>
    <w:rsid w:val="00A11677"/>
    <w:rsid w:val="00A116DE"/>
    <w:rsid w:val="00A11BA2"/>
    <w:rsid w:val="00A122EC"/>
    <w:rsid w:val="00A13128"/>
    <w:rsid w:val="00A1316C"/>
    <w:rsid w:val="00A13C99"/>
    <w:rsid w:val="00A1418D"/>
    <w:rsid w:val="00A14517"/>
    <w:rsid w:val="00A14ECD"/>
    <w:rsid w:val="00A159AA"/>
    <w:rsid w:val="00A15DDA"/>
    <w:rsid w:val="00A15EE4"/>
    <w:rsid w:val="00A16A77"/>
    <w:rsid w:val="00A1730E"/>
    <w:rsid w:val="00A17313"/>
    <w:rsid w:val="00A17651"/>
    <w:rsid w:val="00A1783A"/>
    <w:rsid w:val="00A1784F"/>
    <w:rsid w:val="00A17AEF"/>
    <w:rsid w:val="00A17CCB"/>
    <w:rsid w:val="00A203BB"/>
    <w:rsid w:val="00A21A7A"/>
    <w:rsid w:val="00A21E9E"/>
    <w:rsid w:val="00A22AAD"/>
    <w:rsid w:val="00A22BDB"/>
    <w:rsid w:val="00A22ED6"/>
    <w:rsid w:val="00A23CF4"/>
    <w:rsid w:val="00A2403C"/>
    <w:rsid w:val="00A2476A"/>
    <w:rsid w:val="00A24C5C"/>
    <w:rsid w:val="00A25AD3"/>
    <w:rsid w:val="00A25FA1"/>
    <w:rsid w:val="00A26B42"/>
    <w:rsid w:val="00A2755F"/>
    <w:rsid w:val="00A27FA9"/>
    <w:rsid w:val="00A30107"/>
    <w:rsid w:val="00A30C3E"/>
    <w:rsid w:val="00A3161B"/>
    <w:rsid w:val="00A3163A"/>
    <w:rsid w:val="00A316E8"/>
    <w:rsid w:val="00A31B32"/>
    <w:rsid w:val="00A31F73"/>
    <w:rsid w:val="00A324DA"/>
    <w:rsid w:val="00A32795"/>
    <w:rsid w:val="00A338B2"/>
    <w:rsid w:val="00A33CF5"/>
    <w:rsid w:val="00A33F0F"/>
    <w:rsid w:val="00A3461D"/>
    <w:rsid w:val="00A347B8"/>
    <w:rsid w:val="00A35889"/>
    <w:rsid w:val="00A35C04"/>
    <w:rsid w:val="00A35D25"/>
    <w:rsid w:val="00A362E7"/>
    <w:rsid w:val="00A36D53"/>
    <w:rsid w:val="00A36FC9"/>
    <w:rsid w:val="00A378ED"/>
    <w:rsid w:val="00A37CF1"/>
    <w:rsid w:val="00A40630"/>
    <w:rsid w:val="00A40A91"/>
    <w:rsid w:val="00A4225F"/>
    <w:rsid w:val="00A42AE4"/>
    <w:rsid w:val="00A4335E"/>
    <w:rsid w:val="00A4337E"/>
    <w:rsid w:val="00A43ADD"/>
    <w:rsid w:val="00A43BD8"/>
    <w:rsid w:val="00A43C27"/>
    <w:rsid w:val="00A44EA9"/>
    <w:rsid w:val="00A45557"/>
    <w:rsid w:val="00A455B1"/>
    <w:rsid w:val="00A466D7"/>
    <w:rsid w:val="00A47C60"/>
    <w:rsid w:val="00A50447"/>
    <w:rsid w:val="00A50785"/>
    <w:rsid w:val="00A508E8"/>
    <w:rsid w:val="00A50A73"/>
    <w:rsid w:val="00A50C1E"/>
    <w:rsid w:val="00A514C5"/>
    <w:rsid w:val="00A515C0"/>
    <w:rsid w:val="00A526CD"/>
    <w:rsid w:val="00A52DC6"/>
    <w:rsid w:val="00A54DAD"/>
    <w:rsid w:val="00A55616"/>
    <w:rsid w:val="00A55AE0"/>
    <w:rsid w:val="00A55C95"/>
    <w:rsid w:val="00A560DC"/>
    <w:rsid w:val="00A56D23"/>
    <w:rsid w:val="00A57889"/>
    <w:rsid w:val="00A601E5"/>
    <w:rsid w:val="00A60363"/>
    <w:rsid w:val="00A60A38"/>
    <w:rsid w:val="00A60A71"/>
    <w:rsid w:val="00A615EF"/>
    <w:rsid w:val="00A61C5F"/>
    <w:rsid w:val="00A61C76"/>
    <w:rsid w:val="00A61E3A"/>
    <w:rsid w:val="00A62C7B"/>
    <w:rsid w:val="00A62DA9"/>
    <w:rsid w:val="00A6320A"/>
    <w:rsid w:val="00A6382E"/>
    <w:rsid w:val="00A6418E"/>
    <w:rsid w:val="00A645B8"/>
    <w:rsid w:val="00A6562B"/>
    <w:rsid w:val="00A656A0"/>
    <w:rsid w:val="00A65C01"/>
    <w:rsid w:val="00A65E6F"/>
    <w:rsid w:val="00A66109"/>
    <w:rsid w:val="00A710E7"/>
    <w:rsid w:val="00A721FE"/>
    <w:rsid w:val="00A72297"/>
    <w:rsid w:val="00A72996"/>
    <w:rsid w:val="00A72B06"/>
    <w:rsid w:val="00A750E6"/>
    <w:rsid w:val="00A75373"/>
    <w:rsid w:val="00A75807"/>
    <w:rsid w:val="00A76033"/>
    <w:rsid w:val="00A76B06"/>
    <w:rsid w:val="00A76DED"/>
    <w:rsid w:val="00A77E79"/>
    <w:rsid w:val="00A81098"/>
    <w:rsid w:val="00A811A1"/>
    <w:rsid w:val="00A81427"/>
    <w:rsid w:val="00A816F6"/>
    <w:rsid w:val="00A82681"/>
    <w:rsid w:val="00A8289B"/>
    <w:rsid w:val="00A829AA"/>
    <w:rsid w:val="00A82AFE"/>
    <w:rsid w:val="00A8316C"/>
    <w:rsid w:val="00A838C1"/>
    <w:rsid w:val="00A8455A"/>
    <w:rsid w:val="00A852B1"/>
    <w:rsid w:val="00A852DA"/>
    <w:rsid w:val="00A8539C"/>
    <w:rsid w:val="00A86023"/>
    <w:rsid w:val="00A8613E"/>
    <w:rsid w:val="00A86699"/>
    <w:rsid w:val="00A868E5"/>
    <w:rsid w:val="00A87147"/>
    <w:rsid w:val="00A912F3"/>
    <w:rsid w:val="00A916B3"/>
    <w:rsid w:val="00A93481"/>
    <w:rsid w:val="00A935E9"/>
    <w:rsid w:val="00A93684"/>
    <w:rsid w:val="00A93980"/>
    <w:rsid w:val="00A93E0E"/>
    <w:rsid w:val="00A93EF3"/>
    <w:rsid w:val="00A95B33"/>
    <w:rsid w:val="00A963D4"/>
    <w:rsid w:val="00A96445"/>
    <w:rsid w:val="00A9704E"/>
    <w:rsid w:val="00AA0A19"/>
    <w:rsid w:val="00AA1401"/>
    <w:rsid w:val="00AA1899"/>
    <w:rsid w:val="00AA2452"/>
    <w:rsid w:val="00AA2AB9"/>
    <w:rsid w:val="00AA2AFE"/>
    <w:rsid w:val="00AA2C1B"/>
    <w:rsid w:val="00AA2E3C"/>
    <w:rsid w:val="00AA328C"/>
    <w:rsid w:val="00AA39D6"/>
    <w:rsid w:val="00AA4A58"/>
    <w:rsid w:val="00AA54D7"/>
    <w:rsid w:val="00AA5D10"/>
    <w:rsid w:val="00AA5E26"/>
    <w:rsid w:val="00AA63A0"/>
    <w:rsid w:val="00AA6B1A"/>
    <w:rsid w:val="00AA7245"/>
    <w:rsid w:val="00AA7D52"/>
    <w:rsid w:val="00AB0A9B"/>
    <w:rsid w:val="00AB128B"/>
    <w:rsid w:val="00AB12AE"/>
    <w:rsid w:val="00AB138E"/>
    <w:rsid w:val="00AB18E8"/>
    <w:rsid w:val="00AB3A5F"/>
    <w:rsid w:val="00AB5724"/>
    <w:rsid w:val="00AB61EA"/>
    <w:rsid w:val="00AB6444"/>
    <w:rsid w:val="00AB6C41"/>
    <w:rsid w:val="00AB6E1C"/>
    <w:rsid w:val="00AB7453"/>
    <w:rsid w:val="00AB7552"/>
    <w:rsid w:val="00AB76E2"/>
    <w:rsid w:val="00AC00F6"/>
    <w:rsid w:val="00AC061E"/>
    <w:rsid w:val="00AC0627"/>
    <w:rsid w:val="00AC13BD"/>
    <w:rsid w:val="00AC1B29"/>
    <w:rsid w:val="00AC1E6D"/>
    <w:rsid w:val="00AC2757"/>
    <w:rsid w:val="00AC37D3"/>
    <w:rsid w:val="00AC3CE7"/>
    <w:rsid w:val="00AC4B06"/>
    <w:rsid w:val="00AC5E35"/>
    <w:rsid w:val="00AC6834"/>
    <w:rsid w:val="00AC695A"/>
    <w:rsid w:val="00AC6A34"/>
    <w:rsid w:val="00AC6AE0"/>
    <w:rsid w:val="00AC77A3"/>
    <w:rsid w:val="00AC7D1C"/>
    <w:rsid w:val="00AD02EA"/>
    <w:rsid w:val="00AD0B90"/>
    <w:rsid w:val="00AD126B"/>
    <w:rsid w:val="00AD2BE8"/>
    <w:rsid w:val="00AD3687"/>
    <w:rsid w:val="00AD3795"/>
    <w:rsid w:val="00AD4380"/>
    <w:rsid w:val="00AD56AD"/>
    <w:rsid w:val="00AD63EA"/>
    <w:rsid w:val="00AD6600"/>
    <w:rsid w:val="00AD6EED"/>
    <w:rsid w:val="00AD752E"/>
    <w:rsid w:val="00AD7737"/>
    <w:rsid w:val="00AE09EB"/>
    <w:rsid w:val="00AE0DB5"/>
    <w:rsid w:val="00AE146A"/>
    <w:rsid w:val="00AE3BAF"/>
    <w:rsid w:val="00AE47D1"/>
    <w:rsid w:val="00AE55B5"/>
    <w:rsid w:val="00AE56E7"/>
    <w:rsid w:val="00AE5E38"/>
    <w:rsid w:val="00AE68C0"/>
    <w:rsid w:val="00AE7C9F"/>
    <w:rsid w:val="00AF0282"/>
    <w:rsid w:val="00AF0AD5"/>
    <w:rsid w:val="00AF0B51"/>
    <w:rsid w:val="00AF1B90"/>
    <w:rsid w:val="00AF1D02"/>
    <w:rsid w:val="00AF3EF0"/>
    <w:rsid w:val="00AF40CD"/>
    <w:rsid w:val="00AF49E0"/>
    <w:rsid w:val="00AF4CCA"/>
    <w:rsid w:val="00AF4E4C"/>
    <w:rsid w:val="00AF596C"/>
    <w:rsid w:val="00AF64A2"/>
    <w:rsid w:val="00AF685B"/>
    <w:rsid w:val="00AF7D5C"/>
    <w:rsid w:val="00B0080F"/>
    <w:rsid w:val="00B0124F"/>
    <w:rsid w:val="00B013CB"/>
    <w:rsid w:val="00B0157A"/>
    <w:rsid w:val="00B02403"/>
    <w:rsid w:val="00B02EB2"/>
    <w:rsid w:val="00B030CF"/>
    <w:rsid w:val="00B03DEB"/>
    <w:rsid w:val="00B04563"/>
    <w:rsid w:val="00B05EC8"/>
    <w:rsid w:val="00B05EF0"/>
    <w:rsid w:val="00B06ADB"/>
    <w:rsid w:val="00B07711"/>
    <w:rsid w:val="00B10512"/>
    <w:rsid w:val="00B10EE1"/>
    <w:rsid w:val="00B11222"/>
    <w:rsid w:val="00B11764"/>
    <w:rsid w:val="00B11AD9"/>
    <w:rsid w:val="00B11FF8"/>
    <w:rsid w:val="00B1205F"/>
    <w:rsid w:val="00B121FC"/>
    <w:rsid w:val="00B132AB"/>
    <w:rsid w:val="00B1350E"/>
    <w:rsid w:val="00B14002"/>
    <w:rsid w:val="00B144EB"/>
    <w:rsid w:val="00B14E95"/>
    <w:rsid w:val="00B1557B"/>
    <w:rsid w:val="00B156D5"/>
    <w:rsid w:val="00B15774"/>
    <w:rsid w:val="00B17371"/>
    <w:rsid w:val="00B175C3"/>
    <w:rsid w:val="00B17DBD"/>
    <w:rsid w:val="00B17E52"/>
    <w:rsid w:val="00B20607"/>
    <w:rsid w:val="00B20CA1"/>
    <w:rsid w:val="00B211E3"/>
    <w:rsid w:val="00B215A2"/>
    <w:rsid w:val="00B21A43"/>
    <w:rsid w:val="00B22369"/>
    <w:rsid w:val="00B23058"/>
    <w:rsid w:val="00B23184"/>
    <w:rsid w:val="00B23186"/>
    <w:rsid w:val="00B2343B"/>
    <w:rsid w:val="00B24422"/>
    <w:rsid w:val="00B246B4"/>
    <w:rsid w:val="00B24DC1"/>
    <w:rsid w:val="00B25475"/>
    <w:rsid w:val="00B2556C"/>
    <w:rsid w:val="00B256A1"/>
    <w:rsid w:val="00B261C5"/>
    <w:rsid w:val="00B27B97"/>
    <w:rsid w:val="00B27C66"/>
    <w:rsid w:val="00B31389"/>
    <w:rsid w:val="00B31AC7"/>
    <w:rsid w:val="00B31E08"/>
    <w:rsid w:val="00B32CFF"/>
    <w:rsid w:val="00B32E4C"/>
    <w:rsid w:val="00B33C9C"/>
    <w:rsid w:val="00B34306"/>
    <w:rsid w:val="00B346A5"/>
    <w:rsid w:val="00B34A08"/>
    <w:rsid w:val="00B356D3"/>
    <w:rsid w:val="00B357AA"/>
    <w:rsid w:val="00B35B47"/>
    <w:rsid w:val="00B377AD"/>
    <w:rsid w:val="00B37C2C"/>
    <w:rsid w:val="00B40F1A"/>
    <w:rsid w:val="00B411EA"/>
    <w:rsid w:val="00B41719"/>
    <w:rsid w:val="00B420B9"/>
    <w:rsid w:val="00B4215B"/>
    <w:rsid w:val="00B42BB5"/>
    <w:rsid w:val="00B42E1F"/>
    <w:rsid w:val="00B4356A"/>
    <w:rsid w:val="00B4360B"/>
    <w:rsid w:val="00B43782"/>
    <w:rsid w:val="00B439F0"/>
    <w:rsid w:val="00B450B9"/>
    <w:rsid w:val="00B45564"/>
    <w:rsid w:val="00B457FF"/>
    <w:rsid w:val="00B45D1E"/>
    <w:rsid w:val="00B46296"/>
    <w:rsid w:val="00B47278"/>
    <w:rsid w:val="00B478B6"/>
    <w:rsid w:val="00B47CC7"/>
    <w:rsid w:val="00B50FC3"/>
    <w:rsid w:val="00B51AF5"/>
    <w:rsid w:val="00B51C72"/>
    <w:rsid w:val="00B51DCB"/>
    <w:rsid w:val="00B52670"/>
    <w:rsid w:val="00B535AF"/>
    <w:rsid w:val="00B551BA"/>
    <w:rsid w:val="00B5539B"/>
    <w:rsid w:val="00B5609A"/>
    <w:rsid w:val="00B567D4"/>
    <w:rsid w:val="00B56920"/>
    <w:rsid w:val="00B57490"/>
    <w:rsid w:val="00B57E90"/>
    <w:rsid w:val="00B604D9"/>
    <w:rsid w:val="00B60613"/>
    <w:rsid w:val="00B610BA"/>
    <w:rsid w:val="00B61D6E"/>
    <w:rsid w:val="00B62085"/>
    <w:rsid w:val="00B62DAB"/>
    <w:rsid w:val="00B638F5"/>
    <w:rsid w:val="00B64392"/>
    <w:rsid w:val="00B649D2"/>
    <w:rsid w:val="00B64B59"/>
    <w:rsid w:val="00B66EFD"/>
    <w:rsid w:val="00B67AE4"/>
    <w:rsid w:val="00B704D3"/>
    <w:rsid w:val="00B7085D"/>
    <w:rsid w:val="00B7097E"/>
    <w:rsid w:val="00B710E0"/>
    <w:rsid w:val="00B7120E"/>
    <w:rsid w:val="00B71318"/>
    <w:rsid w:val="00B7162E"/>
    <w:rsid w:val="00B72379"/>
    <w:rsid w:val="00B7266B"/>
    <w:rsid w:val="00B72F62"/>
    <w:rsid w:val="00B7326E"/>
    <w:rsid w:val="00B734E9"/>
    <w:rsid w:val="00B73AF7"/>
    <w:rsid w:val="00B744EA"/>
    <w:rsid w:val="00B74DD1"/>
    <w:rsid w:val="00B7513D"/>
    <w:rsid w:val="00B75FB7"/>
    <w:rsid w:val="00B760D5"/>
    <w:rsid w:val="00B76A8F"/>
    <w:rsid w:val="00B77A6D"/>
    <w:rsid w:val="00B77B93"/>
    <w:rsid w:val="00B804A3"/>
    <w:rsid w:val="00B80BE4"/>
    <w:rsid w:val="00B8132A"/>
    <w:rsid w:val="00B82699"/>
    <w:rsid w:val="00B8417C"/>
    <w:rsid w:val="00B84377"/>
    <w:rsid w:val="00B85F91"/>
    <w:rsid w:val="00B861CE"/>
    <w:rsid w:val="00B8696C"/>
    <w:rsid w:val="00B8776A"/>
    <w:rsid w:val="00B877B2"/>
    <w:rsid w:val="00B87C1F"/>
    <w:rsid w:val="00B901F0"/>
    <w:rsid w:val="00B90443"/>
    <w:rsid w:val="00B9088C"/>
    <w:rsid w:val="00B9222B"/>
    <w:rsid w:val="00B9275D"/>
    <w:rsid w:val="00B9317B"/>
    <w:rsid w:val="00B9442E"/>
    <w:rsid w:val="00B94803"/>
    <w:rsid w:val="00B94B78"/>
    <w:rsid w:val="00B953D5"/>
    <w:rsid w:val="00BA04A4"/>
    <w:rsid w:val="00BA04F2"/>
    <w:rsid w:val="00BA0623"/>
    <w:rsid w:val="00BA0FD8"/>
    <w:rsid w:val="00BA1014"/>
    <w:rsid w:val="00BA1B84"/>
    <w:rsid w:val="00BA1DDD"/>
    <w:rsid w:val="00BA2ACB"/>
    <w:rsid w:val="00BA3035"/>
    <w:rsid w:val="00BA334C"/>
    <w:rsid w:val="00BA39BB"/>
    <w:rsid w:val="00BA47FF"/>
    <w:rsid w:val="00BA4E82"/>
    <w:rsid w:val="00BA691F"/>
    <w:rsid w:val="00BA6F0C"/>
    <w:rsid w:val="00BA7010"/>
    <w:rsid w:val="00BA7180"/>
    <w:rsid w:val="00BB08BC"/>
    <w:rsid w:val="00BB0991"/>
    <w:rsid w:val="00BB2053"/>
    <w:rsid w:val="00BB212B"/>
    <w:rsid w:val="00BB2E1A"/>
    <w:rsid w:val="00BB32F4"/>
    <w:rsid w:val="00BB36DA"/>
    <w:rsid w:val="00BB430E"/>
    <w:rsid w:val="00BB4A85"/>
    <w:rsid w:val="00BB5643"/>
    <w:rsid w:val="00BB5E63"/>
    <w:rsid w:val="00BB6032"/>
    <w:rsid w:val="00BB6172"/>
    <w:rsid w:val="00BB6BDE"/>
    <w:rsid w:val="00BB717E"/>
    <w:rsid w:val="00BB72E6"/>
    <w:rsid w:val="00BB7961"/>
    <w:rsid w:val="00BB79D2"/>
    <w:rsid w:val="00BC16A6"/>
    <w:rsid w:val="00BC1765"/>
    <w:rsid w:val="00BC185B"/>
    <w:rsid w:val="00BC1A8E"/>
    <w:rsid w:val="00BC2FC8"/>
    <w:rsid w:val="00BC370E"/>
    <w:rsid w:val="00BC3C95"/>
    <w:rsid w:val="00BC4FE3"/>
    <w:rsid w:val="00BC61B1"/>
    <w:rsid w:val="00BC71E6"/>
    <w:rsid w:val="00BC74A7"/>
    <w:rsid w:val="00BD0E40"/>
    <w:rsid w:val="00BD1D11"/>
    <w:rsid w:val="00BD3348"/>
    <w:rsid w:val="00BD3E13"/>
    <w:rsid w:val="00BD3F76"/>
    <w:rsid w:val="00BD5B70"/>
    <w:rsid w:val="00BD62BF"/>
    <w:rsid w:val="00BD63C5"/>
    <w:rsid w:val="00BD67F2"/>
    <w:rsid w:val="00BD7088"/>
    <w:rsid w:val="00BD7D8A"/>
    <w:rsid w:val="00BD7DF5"/>
    <w:rsid w:val="00BD7E08"/>
    <w:rsid w:val="00BD7F92"/>
    <w:rsid w:val="00BE08B0"/>
    <w:rsid w:val="00BE1C41"/>
    <w:rsid w:val="00BE1F2E"/>
    <w:rsid w:val="00BE269F"/>
    <w:rsid w:val="00BE2E88"/>
    <w:rsid w:val="00BE2FBC"/>
    <w:rsid w:val="00BE311E"/>
    <w:rsid w:val="00BE3774"/>
    <w:rsid w:val="00BE378B"/>
    <w:rsid w:val="00BE59D5"/>
    <w:rsid w:val="00BE5CF4"/>
    <w:rsid w:val="00BE6160"/>
    <w:rsid w:val="00BE733D"/>
    <w:rsid w:val="00BE751A"/>
    <w:rsid w:val="00BF01FE"/>
    <w:rsid w:val="00BF0511"/>
    <w:rsid w:val="00BF068C"/>
    <w:rsid w:val="00BF0A84"/>
    <w:rsid w:val="00BF1B64"/>
    <w:rsid w:val="00BF1DEA"/>
    <w:rsid w:val="00BF215A"/>
    <w:rsid w:val="00BF2992"/>
    <w:rsid w:val="00BF2B0F"/>
    <w:rsid w:val="00BF33A5"/>
    <w:rsid w:val="00BF465B"/>
    <w:rsid w:val="00BF5842"/>
    <w:rsid w:val="00BF58EF"/>
    <w:rsid w:val="00BF59ED"/>
    <w:rsid w:val="00BF5A1C"/>
    <w:rsid w:val="00BF5EE7"/>
    <w:rsid w:val="00BF6059"/>
    <w:rsid w:val="00BF61DE"/>
    <w:rsid w:val="00BF620E"/>
    <w:rsid w:val="00BF63E6"/>
    <w:rsid w:val="00BF687D"/>
    <w:rsid w:val="00BF6C51"/>
    <w:rsid w:val="00BF70AE"/>
    <w:rsid w:val="00BF7D39"/>
    <w:rsid w:val="00C000C7"/>
    <w:rsid w:val="00C0016A"/>
    <w:rsid w:val="00C0171D"/>
    <w:rsid w:val="00C01B0E"/>
    <w:rsid w:val="00C031CD"/>
    <w:rsid w:val="00C05421"/>
    <w:rsid w:val="00C05C59"/>
    <w:rsid w:val="00C076CF"/>
    <w:rsid w:val="00C07870"/>
    <w:rsid w:val="00C07996"/>
    <w:rsid w:val="00C1099A"/>
    <w:rsid w:val="00C11787"/>
    <w:rsid w:val="00C11847"/>
    <w:rsid w:val="00C11B7C"/>
    <w:rsid w:val="00C121FF"/>
    <w:rsid w:val="00C12D83"/>
    <w:rsid w:val="00C12FEA"/>
    <w:rsid w:val="00C14BA9"/>
    <w:rsid w:val="00C160D6"/>
    <w:rsid w:val="00C16812"/>
    <w:rsid w:val="00C16EB9"/>
    <w:rsid w:val="00C17060"/>
    <w:rsid w:val="00C17671"/>
    <w:rsid w:val="00C20114"/>
    <w:rsid w:val="00C20DE0"/>
    <w:rsid w:val="00C20E11"/>
    <w:rsid w:val="00C210FE"/>
    <w:rsid w:val="00C21D90"/>
    <w:rsid w:val="00C22961"/>
    <w:rsid w:val="00C23DBC"/>
    <w:rsid w:val="00C240AF"/>
    <w:rsid w:val="00C24CA9"/>
    <w:rsid w:val="00C25181"/>
    <w:rsid w:val="00C254EC"/>
    <w:rsid w:val="00C25914"/>
    <w:rsid w:val="00C25C30"/>
    <w:rsid w:val="00C25FD6"/>
    <w:rsid w:val="00C26B24"/>
    <w:rsid w:val="00C26E30"/>
    <w:rsid w:val="00C26FF9"/>
    <w:rsid w:val="00C271E0"/>
    <w:rsid w:val="00C31218"/>
    <w:rsid w:val="00C314E1"/>
    <w:rsid w:val="00C31573"/>
    <w:rsid w:val="00C32305"/>
    <w:rsid w:val="00C33A22"/>
    <w:rsid w:val="00C33C32"/>
    <w:rsid w:val="00C33C71"/>
    <w:rsid w:val="00C3411D"/>
    <w:rsid w:val="00C34129"/>
    <w:rsid w:val="00C341A5"/>
    <w:rsid w:val="00C34247"/>
    <w:rsid w:val="00C3497A"/>
    <w:rsid w:val="00C34DA2"/>
    <w:rsid w:val="00C35313"/>
    <w:rsid w:val="00C35E69"/>
    <w:rsid w:val="00C36C0D"/>
    <w:rsid w:val="00C36E26"/>
    <w:rsid w:val="00C37B98"/>
    <w:rsid w:val="00C40F44"/>
    <w:rsid w:val="00C4283B"/>
    <w:rsid w:val="00C436DB"/>
    <w:rsid w:val="00C437F0"/>
    <w:rsid w:val="00C442B6"/>
    <w:rsid w:val="00C45194"/>
    <w:rsid w:val="00C46A45"/>
    <w:rsid w:val="00C46A9C"/>
    <w:rsid w:val="00C46CA6"/>
    <w:rsid w:val="00C46EB6"/>
    <w:rsid w:val="00C47806"/>
    <w:rsid w:val="00C500FE"/>
    <w:rsid w:val="00C502F8"/>
    <w:rsid w:val="00C50B0E"/>
    <w:rsid w:val="00C50C63"/>
    <w:rsid w:val="00C50E2C"/>
    <w:rsid w:val="00C53796"/>
    <w:rsid w:val="00C53FCF"/>
    <w:rsid w:val="00C54303"/>
    <w:rsid w:val="00C54355"/>
    <w:rsid w:val="00C548C8"/>
    <w:rsid w:val="00C55087"/>
    <w:rsid w:val="00C57ED4"/>
    <w:rsid w:val="00C6269C"/>
    <w:rsid w:val="00C6329F"/>
    <w:rsid w:val="00C633D1"/>
    <w:rsid w:val="00C638CC"/>
    <w:rsid w:val="00C643AB"/>
    <w:rsid w:val="00C64540"/>
    <w:rsid w:val="00C64994"/>
    <w:rsid w:val="00C64BF2"/>
    <w:rsid w:val="00C655AB"/>
    <w:rsid w:val="00C65964"/>
    <w:rsid w:val="00C65BA3"/>
    <w:rsid w:val="00C65F99"/>
    <w:rsid w:val="00C70B3A"/>
    <w:rsid w:val="00C70F1F"/>
    <w:rsid w:val="00C71165"/>
    <w:rsid w:val="00C7288E"/>
    <w:rsid w:val="00C72C40"/>
    <w:rsid w:val="00C74ABF"/>
    <w:rsid w:val="00C75AAA"/>
    <w:rsid w:val="00C76A7D"/>
    <w:rsid w:val="00C773D7"/>
    <w:rsid w:val="00C80004"/>
    <w:rsid w:val="00C81913"/>
    <w:rsid w:val="00C81B01"/>
    <w:rsid w:val="00C81DB1"/>
    <w:rsid w:val="00C825C3"/>
    <w:rsid w:val="00C82DE2"/>
    <w:rsid w:val="00C82F2B"/>
    <w:rsid w:val="00C82F49"/>
    <w:rsid w:val="00C83465"/>
    <w:rsid w:val="00C8387B"/>
    <w:rsid w:val="00C8397A"/>
    <w:rsid w:val="00C83A6F"/>
    <w:rsid w:val="00C8465F"/>
    <w:rsid w:val="00C84C79"/>
    <w:rsid w:val="00C84D80"/>
    <w:rsid w:val="00C855F3"/>
    <w:rsid w:val="00C86537"/>
    <w:rsid w:val="00C869CB"/>
    <w:rsid w:val="00C87D0C"/>
    <w:rsid w:val="00C87D1E"/>
    <w:rsid w:val="00C87E36"/>
    <w:rsid w:val="00C90141"/>
    <w:rsid w:val="00C912E7"/>
    <w:rsid w:val="00C9186E"/>
    <w:rsid w:val="00C91C38"/>
    <w:rsid w:val="00C924ED"/>
    <w:rsid w:val="00C93599"/>
    <w:rsid w:val="00C93D20"/>
    <w:rsid w:val="00C9445A"/>
    <w:rsid w:val="00C94C01"/>
    <w:rsid w:val="00C94CFF"/>
    <w:rsid w:val="00C97D0A"/>
    <w:rsid w:val="00CA05F0"/>
    <w:rsid w:val="00CA07FC"/>
    <w:rsid w:val="00CA0895"/>
    <w:rsid w:val="00CA147A"/>
    <w:rsid w:val="00CA1E03"/>
    <w:rsid w:val="00CA2653"/>
    <w:rsid w:val="00CA488E"/>
    <w:rsid w:val="00CA5E8F"/>
    <w:rsid w:val="00CA61EE"/>
    <w:rsid w:val="00CA6315"/>
    <w:rsid w:val="00CA6642"/>
    <w:rsid w:val="00CA7C0B"/>
    <w:rsid w:val="00CB020D"/>
    <w:rsid w:val="00CB03DA"/>
    <w:rsid w:val="00CB0F82"/>
    <w:rsid w:val="00CB17CC"/>
    <w:rsid w:val="00CB2133"/>
    <w:rsid w:val="00CB3163"/>
    <w:rsid w:val="00CB38B5"/>
    <w:rsid w:val="00CB39AC"/>
    <w:rsid w:val="00CB3DC2"/>
    <w:rsid w:val="00CB56A3"/>
    <w:rsid w:val="00CB597D"/>
    <w:rsid w:val="00CB59D9"/>
    <w:rsid w:val="00CB6919"/>
    <w:rsid w:val="00CB6EBF"/>
    <w:rsid w:val="00CB7015"/>
    <w:rsid w:val="00CB7482"/>
    <w:rsid w:val="00CC02FF"/>
    <w:rsid w:val="00CC08B6"/>
    <w:rsid w:val="00CC1200"/>
    <w:rsid w:val="00CC171F"/>
    <w:rsid w:val="00CC1991"/>
    <w:rsid w:val="00CC1994"/>
    <w:rsid w:val="00CC1BC1"/>
    <w:rsid w:val="00CC2125"/>
    <w:rsid w:val="00CC26CD"/>
    <w:rsid w:val="00CC291B"/>
    <w:rsid w:val="00CC3915"/>
    <w:rsid w:val="00CC3D0D"/>
    <w:rsid w:val="00CC4022"/>
    <w:rsid w:val="00CC54FF"/>
    <w:rsid w:val="00CC5A5D"/>
    <w:rsid w:val="00CC5C98"/>
    <w:rsid w:val="00CC6CB6"/>
    <w:rsid w:val="00CC6DBD"/>
    <w:rsid w:val="00CC71C4"/>
    <w:rsid w:val="00CC7C7E"/>
    <w:rsid w:val="00CD09B5"/>
    <w:rsid w:val="00CD1D70"/>
    <w:rsid w:val="00CD1EF1"/>
    <w:rsid w:val="00CD22D1"/>
    <w:rsid w:val="00CD24D8"/>
    <w:rsid w:val="00CD250B"/>
    <w:rsid w:val="00CD2A9D"/>
    <w:rsid w:val="00CD30D0"/>
    <w:rsid w:val="00CD3330"/>
    <w:rsid w:val="00CD5619"/>
    <w:rsid w:val="00CD5641"/>
    <w:rsid w:val="00CD5804"/>
    <w:rsid w:val="00CD5AFF"/>
    <w:rsid w:val="00CD5DC2"/>
    <w:rsid w:val="00CD60F6"/>
    <w:rsid w:val="00CD723F"/>
    <w:rsid w:val="00CD729E"/>
    <w:rsid w:val="00CE03A3"/>
    <w:rsid w:val="00CE06A9"/>
    <w:rsid w:val="00CE1D4C"/>
    <w:rsid w:val="00CE1F84"/>
    <w:rsid w:val="00CE27FC"/>
    <w:rsid w:val="00CE2A70"/>
    <w:rsid w:val="00CE2DE1"/>
    <w:rsid w:val="00CE58A0"/>
    <w:rsid w:val="00CE5C0F"/>
    <w:rsid w:val="00CE5CBA"/>
    <w:rsid w:val="00CE77C4"/>
    <w:rsid w:val="00CF0CB4"/>
    <w:rsid w:val="00CF144A"/>
    <w:rsid w:val="00CF262A"/>
    <w:rsid w:val="00CF2889"/>
    <w:rsid w:val="00CF29B2"/>
    <w:rsid w:val="00CF3359"/>
    <w:rsid w:val="00CF37A5"/>
    <w:rsid w:val="00CF3CBB"/>
    <w:rsid w:val="00CF3E64"/>
    <w:rsid w:val="00CF3F04"/>
    <w:rsid w:val="00CF4BE0"/>
    <w:rsid w:val="00CF513B"/>
    <w:rsid w:val="00CF568F"/>
    <w:rsid w:val="00CF5DBB"/>
    <w:rsid w:val="00CF5E84"/>
    <w:rsid w:val="00CF6926"/>
    <w:rsid w:val="00CF7340"/>
    <w:rsid w:val="00CF73B8"/>
    <w:rsid w:val="00D00542"/>
    <w:rsid w:val="00D008E4"/>
    <w:rsid w:val="00D01D3D"/>
    <w:rsid w:val="00D02B78"/>
    <w:rsid w:val="00D0300E"/>
    <w:rsid w:val="00D03A86"/>
    <w:rsid w:val="00D05618"/>
    <w:rsid w:val="00D05E37"/>
    <w:rsid w:val="00D06518"/>
    <w:rsid w:val="00D07216"/>
    <w:rsid w:val="00D0729D"/>
    <w:rsid w:val="00D11572"/>
    <w:rsid w:val="00D12261"/>
    <w:rsid w:val="00D125A0"/>
    <w:rsid w:val="00D129FD"/>
    <w:rsid w:val="00D146FC"/>
    <w:rsid w:val="00D14FC0"/>
    <w:rsid w:val="00D16983"/>
    <w:rsid w:val="00D170BE"/>
    <w:rsid w:val="00D17481"/>
    <w:rsid w:val="00D17AF5"/>
    <w:rsid w:val="00D17F61"/>
    <w:rsid w:val="00D205EB"/>
    <w:rsid w:val="00D20B7A"/>
    <w:rsid w:val="00D21DDD"/>
    <w:rsid w:val="00D22FB7"/>
    <w:rsid w:val="00D2483A"/>
    <w:rsid w:val="00D24927"/>
    <w:rsid w:val="00D24B29"/>
    <w:rsid w:val="00D2584A"/>
    <w:rsid w:val="00D25B24"/>
    <w:rsid w:val="00D25F4F"/>
    <w:rsid w:val="00D2619F"/>
    <w:rsid w:val="00D2638C"/>
    <w:rsid w:val="00D26E8A"/>
    <w:rsid w:val="00D27C1A"/>
    <w:rsid w:val="00D3004C"/>
    <w:rsid w:val="00D3020A"/>
    <w:rsid w:val="00D30302"/>
    <w:rsid w:val="00D338C9"/>
    <w:rsid w:val="00D339D8"/>
    <w:rsid w:val="00D33CA0"/>
    <w:rsid w:val="00D33F56"/>
    <w:rsid w:val="00D34165"/>
    <w:rsid w:val="00D3426A"/>
    <w:rsid w:val="00D36082"/>
    <w:rsid w:val="00D3660E"/>
    <w:rsid w:val="00D36637"/>
    <w:rsid w:val="00D374E7"/>
    <w:rsid w:val="00D37C4C"/>
    <w:rsid w:val="00D408F1"/>
    <w:rsid w:val="00D40C24"/>
    <w:rsid w:val="00D412AA"/>
    <w:rsid w:val="00D413BB"/>
    <w:rsid w:val="00D41EA9"/>
    <w:rsid w:val="00D420B7"/>
    <w:rsid w:val="00D427BA"/>
    <w:rsid w:val="00D42E01"/>
    <w:rsid w:val="00D432D5"/>
    <w:rsid w:val="00D43B44"/>
    <w:rsid w:val="00D46B1D"/>
    <w:rsid w:val="00D476C5"/>
    <w:rsid w:val="00D477D6"/>
    <w:rsid w:val="00D47B9B"/>
    <w:rsid w:val="00D5036E"/>
    <w:rsid w:val="00D513D8"/>
    <w:rsid w:val="00D51D56"/>
    <w:rsid w:val="00D52180"/>
    <w:rsid w:val="00D525E0"/>
    <w:rsid w:val="00D52BD0"/>
    <w:rsid w:val="00D52E69"/>
    <w:rsid w:val="00D5372E"/>
    <w:rsid w:val="00D542F6"/>
    <w:rsid w:val="00D54ACF"/>
    <w:rsid w:val="00D54D42"/>
    <w:rsid w:val="00D5532C"/>
    <w:rsid w:val="00D55C69"/>
    <w:rsid w:val="00D56124"/>
    <w:rsid w:val="00D56E14"/>
    <w:rsid w:val="00D60995"/>
    <w:rsid w:val="00D61720"/>
    <w:rsid w:val="00D61F98"/>
    <w:rsid w:val="00D6296A"/>
    <w:rsid w:val="00D629D3"/>
    <w:rsid w:val="00D6304C"/>
    <w:rsid w:val="00D63072"/>
    <w:rsid w:val="00D63EA2"/>
    <w:rsid w:val="00D645FA"/>
    <w:rsid w:val="00D65260"/>
    <w:rsid w:val="00D656DF"/>
    <w:rsid w:val="00D65A85"/>
    <w:rsid w:val="00D6623B"/>
    <w:rsid w:val="00D6692E"/>
    <w:rsid w:val="00D66AE1"/>
    <w:rsid w:val="00D66C47"/>
    <w:rsid w:val="00D66C74"/>
    <w:rsid w:val="00D66D4D"/>
    <w:rsid w:val="00D66D7E"/>
    <w:rsid w:val="00D673E9"/>
    <w:rsid w:val="00D67D08"/>
    <w:rsid w:val="00D7070D"/>
    <w:rsid w:val="00D70711"/>
    <w:rsid w:val="00D70D2B"/>
    <w:rsid w:val="00D7109B"/>
    <w:rsid w:val="00D711C5"/>
    <w:rsid w:val="00D71821"/>
    <w:rsid w:val="00D71BA3"/>
    <w:rsid w:val="00D72074"/>
    <w:rsid w:val="00D724EB"/>
    <w:rsid w:val="00D72501"/>
    <w:rsid w:val="00D72852"/>
    <w:rsid w:val="00D72A7D"/>
    <w:rsid w:val="00D72C27"/>
    <w:rsid w:val="00D72D97"/>
    <w:rsid w:val="00D733EE"/>
    <w:rsid w:val="00D73446"/>
    <w:rsid w:val="00D73F98"/>
    <w:rsid w:val="00D740F1"/>
    <w:rsid w:val="00D7654B"/>
    <w:rsid w:val="00D77081"/>
    <w:rsid w:val="00D77399"/>
    <w:rsid w:val="00D803EA"/>
    <w:rsid w:val="00D81487"/>
    <w:rsid w:val="00D8170F"/>
    <w:rsid w:val="00D8490F"/>
    <w:rsid w:val="00D86ACE"/>
    <w:rsid w:val="00D86B7C"/>
    <w:rsid w:val="00D905EE"/>
    <w:rsid w:val="00D9077F"/>
    <w:rsid w:val="00D90EA3"/>
    <w:rsid w:val="00D91303"/>
    <w:rsid w:val="00D91754"/>
    <w:rsid w:val="00D91A8F"/>
    <w:rsid w:val="00D928C0"/>
    <w:rsid w:val="00D93630"/>
    <w:rsid w:val="00D9366F"/>
    <w:rsid w:val="00D93A2B"/>
    <w:rsid w:val="00D94122"/>
    <w:rsid w:val="00D952F1"/>
    <w:rsid w:val="00D954F7"/>
    <w:rsid w:val="00D968F8"/>
    <w:rsid w:val="00D96E97"/>
    <w:rsid w:val="00D973E0"/>
    <w:rsid w:val="00D97533"/>
    <w:rsid w:val="00D97942"/>
    <w:rsid w:val="00DA01A7"/>
    <w:rsid w:val="00DA0465"/>
    <w:rsid w:val="00DA0701"/>
    <w:rsid w:val="00DA0E35"/>
    <w:rsid w:val="00DA0F88"/>
    <w:rsid w:val="00DA1CD7"/>
    <w:rsid w:val="00DA1EC8"/>
    <w:rsid w:val="00DA3750"/>
    <w:rsid w:val="00DA4733"/>
    <w:rsid w:val="00DA4CD5"/>
    <w:rsid w:val="00DA5434"/>
    <w:rsid w:val="00DA7A7A"/>
    <w:rsid w:val="00DA7B3F"/>
    <w:rsid w:val="00DA7E3C"/>
    <w:rsid w:val="00DB034F"/>
    <w:rsid w:val="00DB068E"/>
    <w:rsid w:val="00DB0845"/>
    <w:rsid w:val="00DB0AF4"/>
    <w:rsid w:val="00DB0E16"/>
    <w:rsid w:val="00DB2424"/>
    <w:rsid w:val="00DB2514"/>
    <w:rsid w:val="00DB28C8"/>
    <w:rsid w:val="00DB2A13"/>
    <w:rsid w:val="00DB2E5D"/>
    <w:rsid w:val="00DB3102"/>
    <w:rsid w:val="00DB3B7E"/>
    <w:rsid w:val="00DB4712"/>
    <w:rsid w:val="00DB4774"/>
    <w:rsid w:val="00DB4D37"/>
    <w:rsid w:val="00DB518B"/>
    <w:rsid w:val="00DB58E0"/>
    <w:rsid w:val="00DB5BDD"/>
    <w:rsid w:val="00DB5CFC"/>
    <w:rsid w:val="00DB5ECE"/>
    <w:rsid w:val="00DB67F2"/>
    <w:rsid w:val="00DB69D2"/>
    <w:rsid w:val="00DB7C9C"/>
    <w:rsid w:val="00DC1761"/>
    <w:rsid w:val="00DC17DE"/>
    <w:rsid w:val="00DC1D8E"/>
    <w:rsid w:val="00DC1F2F"/>
    <w:rsid w:val="00DC2AA6"/>
    <w:rsid w:val="00DC2B8F"/>
    <w:rsid w:val="00DC38B3"/>
    <w:rsid w:val="00DC3C79"/>
    <w:rsid w:val="00DC404B"/>
    <w:rsid w:val="00DC504B"/>
    <w:rsid w:val="00DC5D22"/>
    <w:rsid w:val="00DC5F76"/>
    <w:rsid w:val="00DC710C"/>
    <w:rsid w:val="00DC7578"/>
    <w:rsid w:val="00DC7938"/>
    <w:rsid w:val="00DD0253"/>
    <w:rsid w:val="00DD0404"/>
    <w:rsid w:val="00DD0514"/>
    <w:rsid w:val="00DD08FC"/>
    <w:rsid w:val="00DD0F65"/>
    <w:rsid w:val="00DD1401"/>
    <w:rsid w:val="00DD1E65"/>
    <w:rsid w:val="00DD1F6D"/>
    <w:rsid w:val="00DD2496"/>
    <w:rsid w:val="00DD2619"/>
    <w:rsid w:val="00DD32D4"/>
    <w:rsid w:val="00DD4524"/>
    <w:rsid w:val="00DD4A48"/>
    <w:rsid w:val="00DD58FE"/>
    <w:rsid w:val="00DD5BCF"/>
    <w:rsid w:val="00DD6042"/>
    <w:rsid w:val="00DD6E23"/>
    <w:rsid w:val="00DD6F37"/>
    <w:rsid w:val="00DD6FA4"/>
    <w:rsid w:val="00DE0B6E"/>
    <w:rsid w:val="00DE0C70"/>
    <w:rsid w:val="00DE1CF5"/>
    <w:rsid w:val="00DE1F18"/>
    <w:rsid w:val="00DE2851"/>
    <w:rsid w:val="00DE285B"/>
    <w:rsid w:val="00DE336A"/>
    <w:rsid w:val="00DE364B"/>
    <w:rsid w:val="00DE40F4"/>
    <w:rsid w:val="00DE4547"/>
    <w:rsid w:val="00DE4984"/>
    <w:rsid w:val="00DE5B6D"/>
    <w:rsid w:val="00DE6051"/>
    <w:rsid w:val="00DE63CB"/>
    <w:rsid w:val="00DE728C"/>
    <w:rsid w:val="00DE7397"/>
    <w:rsid w:val="00DF12CA"/>
    <w:rsid w:val="00DF2432"/>
    <w:rsid w:val="00DF2BFB"/>
    <w:rsid w:val="00DF3ACE"/>
    <w:rsid w:val="00DF496C"/>
    <w:rsid w:val="00DF5BF0"/>
    <w:rsid w:val="00DF5DBB"/>
    <w:rsid w:val="00DF6508"/>
    <w:rsid w:val="00DF7122"/>
    <w:rsid w:val="00DF79B9"/>
    <w:rsid w:val="00E005CE"/>
    <w:rsid w:val="00E00D84"/>
    <w:rsid w:val="00E019DB"/>
    <w:rsid w:val="00E01DF6"/>
    <w:rsid w:val="00E02E82"/>
    <w:rsid w:val="00E02EAA"/>
    <w:rsid w:val="00E03065"/>
    <w:rsid w:val="00E033A9"/>
    <w:rsid w:val="00E037EB"/>
    <w:rsid w:val="00E03D3E"/>
    <w:rsid w:val="00E045DB"/>
    <w:rsid w:val="00E04E6A"/>
    <w:rsid w:val="00E05570"/>
    <w:rsid w:val="00E05ABA"/>
    <w:rsid w:val="00E05BE1"/>
    <w:rsid w:val="00E05DA6"/>
    <w:rsid w:val="00E061A7"/>
    <w:rsid w:val="00E0629D"/>
    <w:rsid w:val="00E07467"/>
    <w:rsid w:val="00E10EC8"/>
    <w:rsid w:val="00E10EDF"/>
    <w:rsid w:val="00E11C25"/>
    <w:rsid w:val="00E12135"/>
    <w:rsid w:val="00E12931"/>
    <w:rsid w:val="00E13431"/>
    <w:rsid w:val="00E13778"/>
    <w:rsid w:val="00E14398"/>
    <w:rsid w:val="00E153F6"/>
    <w:rsid w:val="00E15830"/>
    <w:rsid w:val="00E16694"/>
    <w:rsid w:val="00E177BF"/>
    <w:rsid w:val="00E1780D"/>
    <w:rsid w:val="00E17C25"/>
    <w:rsid w:val="00E210EF"/>
    <w:rsid w:val="00E21D10"/>
    <w:rsid w:val="00E21EA9"/>
    <w:rsid w:val="00E2206E"/>
    <w:rsid w:val="00E22749"/>
    <w:rsid w:val="00E23557"/>
    <w:rsid w:val="00E2411A"/>
    <w:rsid w:val="00E24753"/>
    <w:rsid w:val="00E24E16"/>
    <w:rsid w:val="00E25026"/>
    <w:rsid w:val="00E25248"/>
    <w:rsid w:val="00E25F35"/>
    <w:rsid w:val="00E2663D"/>
    <w:rsid w:val="00E2769B"/>
    <w:rsid w:val="00E2791A"/>
    <w:rsid w:val="00E305BA"/>
    <w:rsid w:val="00E30A6B"/>
    <w:rsid w:val="00E315EE"/>
    <w:rsid w:val="00E31A78"/>
    <w:rsid w:val="00E32DB3"/>
    <w:rsid w:val="00E339FC"/>
    <w:rsid w:val="00E33AA2"/>
    <w:rsid w:val="00E358BF"/>
    <w:rsid w:val="00E35FD0"/>
    <w:rsid w:val="00E3613A"/>
    <w:rsid w:val="00E36313"/>
    <w:rsid w:val="00E36961"/>
    <w:rsid w:val="00E36AF6"/>
    <w:rsid w:val="00E36F58"/>
    <w:rsid w:val="00E37DC7"/>
    <w:rsid w:val="00E412A0"/>
    <w:rsid w:val="00E417CC"/>
    <w:rsid w:val="00E41951"/>
    <w:rsid w:val="00E4275A"/>
    <w:rsid w:val="00E42862"/>
    <w:rsid w:val="00E428F7"/>
    <w:rsid w:val="00E42B5F"/>
    <w:rsid w:val="00E42BC1"/>
    <w:rsid w:val="00E43089"/>
    <w:rsid w:val="00E43321"/>
    <w:rsid w:val="00E4377D"/>
    <w:rsid w:val="00E438FF"/>
    <w:rsid w:val="00E43C85"/>
    <w:rsid w:val="00E43DA6"/>
    <w:rsid w:val="00E44AEF"/>
    <w:rsid w:val="00E44D1E"/>
    <w:rsid w:val="00E44D25"/>
    <w:rsid w:val="00E45249"/>
    <w:rsid w:val="00E452F5"/>
    <w:rsid w:val="00E455F7"/>
    <w:rsid w:val="00E46B41"/>
    <w:rsid w:val="00E47913"/>
    <w:rsid w:val="00E47CAE"/>
    <w:rsid w:val="00E5015B"/>
    <w:rsid w:val="00E50430"/>
    <w:rsid w:val="00E504BC"/>
    <w:rsid w:val="00E51022"/>
    <w:rsid w:val="00E51124"/>
    <w:rsid w:val="00E519D7"/>
    <w:rsid w:val="00E51EF7"/>
    <w:rsid w:val="00E529E8"/>
    <w:rsid w:val="00E529EA"/>
    <w:rsid w:val="00E5338F"/>
    <w:rsid w:val="00E53BF9"/>
    <w:rsid w:val="00E54121"/>
    <w:rsid w:val="00E546D3"/>
    <w:rsid w:val="00E55017"/>
    <w:rsid w:val="00E5528D"/>
    <w:rsid w:val="00E55AB3"/>
    <w:rsid w:val="00E560DC"/>
    <w:rsid w:val="00E56348"/>
    <w:rsid w:val="00E56437"/>
    <w:rsid w:val="00E60857"/>
    <w:rsid w:val="00E60975"/>
    <w:rsid w:val="00E60A6C"/>
    <w:rsid w:val="00E60F45"/>
    <w:rsid w:val="00E623EA"/>
    <w:rsid w:val="00E62AE3"/>
    <w:rsid w:val="00E62C5E"/>
    <w:rsid w:val="00E6453A"/>
    <w:rsid w:val="00E64684"/>
    <w:rsid w:val="00E64DF2"/>
    <w:rsid w:val="00E6510A"/>
    <w:rsid w:val="00E65C34"/>
    <w:rsid w:val="00E65C62"/>
    <w:rsid w:val="00E66D6E"/>
    <w:rsid w:val="00E66EAB"/>
    <w:rsid w:val="00E67028"/>
    <w:rsid w:val="00E6711F"/>
    <w:rsid w:val="00E67CE8"/>
    <w:rsid w:val="00E70349"/>
    <w:rsid w:val="00E70616"/>
    <w:rsid w:val="00E70B14"/>
    <w:rsid w:val="00E71239"/>
    <w:rsid w:val="00E71485"/>
    <w:rsid w:val="00E717C3"/>
    <w:rsid w:val="00E72738"/>
    <w:rsid w:val="00E7518E"/>
    <w:rsid w:val="00E75C67"/>
    <w:rsid w:val="00E75E54"/>
    <w:rsid w:val="00E75FC9"/>
    <w:rsid w:val="00E777F2"/>
    <w:rsid w:val="00E77984"/>
    <w:rsid w:val="00E8030C"/>
    <w:rsid w:val="00E80CCE"/>
    <w:rsid w:val="00E8146F"/>
    <w:rsid w:val="00E815BD"/>
    <w:rsid w:val="00E81C96"/>
    <w:rsid w:val="00E82012"/>
    <w:rsid w:val="00E822B5"/>
    <w:rsid w:val="00E82E37"/>
    <w:rsid w:val="00E83634"/>
    <w:rsid w:val="00E84615"/>
    <w:rsid w:val="00E8497D"/>
    <w:rsid w:val="00E84F79"/>
    <w:rsid w:val="00E859C6"/>
    <w:rsid w:val="00E85CD3"/>
    <w:rsid w:val="00E86AAB"/>
    <w:rsid w:val="00E86B0C"/>
    <w:rsid w:val="00E90A9F"/>
    <w:rsid w:val="00E90DBC"/>
    <w:rsid w:val="00E920C8"/>
    <w:rsid w:val="00E92A2F"/>
    <w:rsid w:val="00E92A53"/>
    <w:rsid w:val="00E92A59"/>
    <w:rsid w:val="00E9325B"/>
    <w:rsid w:val="00E93D7C"/>
    <w:rsid w:val="00E9522C"/>
    <w:rsid w:val="00E95330"/>
    <w:rsid w:val="00E960A1"/>
    <w:rsid w:val="00E9610C"/>
    <w:rsid w:val="00E967EC"/>
    <w:rsid w:val="00E969D6"/>
    <w:rsid w:val="00EA022C"/>
    <w:rsid w:val="00EA0A9E"/>
    <w:rsid w:val="00EA0FD4"/>
    <w:rsid w:val="00EA2B00"/>
    <w:rsid w:val="00EA2FBB"/>
    <w:rsid w:val="00EA35E4"/>
    <w:rsid w:val="00EA3C3F"/>
    <w:rsid w:val="00EA4454"/>
    <w:rsid w:val="00EA569C"/>
    <w:rsid w:val="00EA5834"/>
    <w:rsid w:val="00EA60F2"/>
    <w:rsid w:val="00EA6709"/>
    <w:rsid w:val="00EA70DE"/>
    <w:rsid w:val="00EA7711"/>
    <w:rsid w:val="00EA7860"/>
    <w:rsid w:val="00EB0EAC"/>
    <w:rsid w:val="00EB105D"/>
    <w:rsid w:val="00EB18F6"/>
    <w:rsid w:val="00EB2970"/>
    <w:rsid w:val="00EB2FE3"/>
    <w:rsid w:val="00EB371F"/>
    <w:rsid w:val="00EB3A35"/>
    <w:rsid w:val="00EB3B35"/>
    <w:rsid w:val="00EB45C4"/>
    <w:rsid w:val="00EB5514"/>
    <w:rsid w:val="00EB62E2"/>
    <w:rsid w:val="00EB6727"/>
    <w:rsid w:val="00EB6856"/>
    <w:rsid w:val="00EB7000"/>
    <w:rsid w:val="00EB78C4"/>
    <w:rsid w:val="00EB7A08"/>
    <w:rsid w:val="00EB7AEF"/>
    <w:rsid w:val="00EC0594"/>
    <w:rsid w:val="00EC07CB"/>
    <w:rsid w:val="00EC1BA5"/>
    <w:rsid w:val="00EC20BE"/>
    <w:rsid w:val="00EC2A46"/>
    <w:rsid w:val="00EC3096"/>
    <w:rsid w:val="00EC3569"/>
    <w:rsid w:val="00EC4123"/>
    <w:rsid w:val="00EC434D"/>
    <w:rsid w:val="00EC49A4"/>
    <w:rsid w:val="00EC540B"/>
    <w:rsid w:val="00EC5410"/>
    <w:rsid w:val="00ED0BA6"/>
    <w:rsid w:val="00ED1449"/>
    <w:rsid w:val="00ED16F9"/>
    <w:rsid w:val="00ED1B59"/>
    <w:rsid w:val="00ED22AE"/>
    <w:rsid w:val="00ED351F"/>
    <w:rsid w:val="00ED3FA2"/>
    <w:rsid w:val="00ED4735"/>
    <w:rsid w:val="00ED51A0"/>
    <w:rsid w:val="00ED5379"/>
    <w:rsid w:val="00ED6137"/>
    <w:rsid w:val="00ED6241"/>
    <w:rsid w:val="00ED7B33"/>
    <w:rsid w:val="00ED7C4C"/>
    <w:rsid w:val="00EE03C0"/>
    <w:rsid w:val="00EE08AA"/>
    <w:rsid w:val="00EE102B"/>
    <w:rsid w:val="00EE102D"/>
    <w:rsid w:val="00EE1B5A"/>
    <w:rsid w:val="00EE25CD"/>
    <w:rsid w:val="00EE2641"/>
    <w:rsid w:val="00EE2DA5"/>
    <w:rsid w:val="00EE37FB"/>
    <w:rsid w:val="00EE3D87"/>
    <w:rsid w:val="00EE3FE7"/>
    <w:rsid w:val="00EE4446"/>
    <w:rsid w:val="00EE5066"/>
    <w:rsid w:val="00EE5367"/>
    <w:rsid w:val="00EE665D"/>
    <w:rsid w:val="00EE667B"/>
    <w:rsid w:val="00EE6B02"/>
    <w:rsid w:val="00EE6D49"/>
    <w:rsid w:val="00EE7F5C"/>
    <w:rsid w:val="00EF04BF"/>
    <w:rsid w:val="00EF07B3"/>
    <w:rsid w:val="00EF3456"/>
    <w:rsid w:val="00EF39E9"/>
    <w:rsid w:val="00EF3A19"/>
    <w:rsid w:val="00EF3F00"/>
    <w:rsid w:val="00EF4144"/>
    <w:rsid w:val="00EF42FF"/>
    <w:rsid w:val="00EF4BA1"/>
    <w:rsid w:val="00EF5653"/>
    <w:rsid w:val="00EF58B4"/>
    <w:rsid w:val="00EF5D4B"/>
    <w:rsid w:val="00EF78D6"/>
    <w:rsid w:val="00F0091B"/>
    <w:rsid w:val="00F00930"/>
    <w:rsid w:val="00F01769"/>
    <w:rsid w:val="00F026F6"/>
    <w:rsid w:val="00F02829"/>
    <w:rsid w:val="00F028AE"/>
    <w:rsid w:val="00F036E6"/>
    <w:rsid w:val="00F03894"/>
    <w:rsid w:val="00F03F5C"/>
    <w:rsid w:val="00F04E6E"/>
    <w:rsid w:val="00F05A1C"/>
    <w:rsid w:val="00F05B85"/>
    <w:rsid w:val="00F05E22"/>
    <w:rsid w:val="00F06010"/>
    <w:rsid w:val="00F06075"/>
    <w:rsid w:val="00F06C8A"/>
    <w:rsid w:val="00F071BE"/>
    <w:rsid w:val="00F07C91"/>
    <w:rsid w:val="00F10608"/>
    <w:rsid w:val="00F10F26"/>
    <w:rsid w:val="00F111EA"/>
    <w:rsid w:val="00F12F33"/>
    <w:rsid w:val="00F132CD"/>
    <w:rsid w:val="00F146C9"/>
    <w:rsid w:val="00F14EFD"/>
    <w:rsid w:val="00F155B9"/>
    <w:rsid w:val="00F15724"/>
    <w:rsid w:val="00F1619A"/>
    <w:rsid w:val="00F1762D"/>
    <w:rsid w:val="00F17635"/>
    <w:rsid w:val="00F1782A"/>
    <w:rsid w:val="00F200EE"/>
    <w:rsid w:val="00F20BB6"/>
    <w:rsid w:val="00F21313"/>
    <w:rsid w:val="00F221B1"/>
    <w:rsid w:val="00F22A44"/>
    <w:rsid w:val="00F22AFA"/>
    <w:rsid w:val="00F22C9E"/>
    <w:rsid w:val="00F22D70"/>
    <w:rsid w:val="00F22DE0"/>
    <w:rsid w:val="00F2300F"/>
    <w:rsid w:val="00F23045"/>
    <w:rsid w:val="00F232AB"/>
    <w:rsid w:val="00F2361D"/>
    <w:rsid w:val="00F2387D"/>
    <w:rsid w:val="00F2448B"/>
    <w:rsid w:val="00F24BA4"/>
    <w:rsid w:val="00F265F5"/>
    <w:rsid w:val="00F26E69"/>
    <w:rsid w:val="00F27208"/>
    <w:rsid w:val="00F2768D"/>
    <w:rsid w:val="00F30107"/>
    <w:rsid w:val="00F305C5"/>
    <w:rsid w:val="00F306A3"/>
    <w:rsid w:val="00F3077E"/>
    <w:rsid w:val="00F307F0"/>
    <w:rsid w:val="00F312C9"/>
    <w:rsid w:val="00F32313"/>
    <w:rsid w:val="00F34ACA"/>
    <w:rsid w:val="00F35A3C"/>
    <w:rsid w:val="00F35D92"/>
    <w:rsid w:val="00F36FB6"/>
    <w:rsid w:val="00F40015"/>
    <w:rsid w:val="00F404F0"/>
    <w:rsid w:val="00F41721"/>
    <w:rsid w:val="00F4279C"/>
    <w:rsid w:val="00F4287B"/>
    <w:rsid w:val="00F42923"/>
    <w:rsid w:val="00F42E4A"/>
    <w:rsid w:val="00F439B8"/>
    <w:rsid w:val="00F43B63"/>
    <w:rsid w:val="00F442A3"/>
    <w:rsid w:val="00F4449F"/>
    <w:rsid w:val="00F4462D"/>
    <w:rsid w:val="00F45172"/>
    <w:rsid w:val="00F46C04"/>
    <w:rsid w:val="00F46DC0"/>
    <w:rsid w:val="00F46F94"/>
    <w:rsid w:val="00F472CC"/>
    <w:rsid w:val="00F47D6B"/>
    <w:rsid w:val="00F47EFA"/>
    <w:rsid w:val="00F516DF"/>
    <w:rsid w:val="00F51FD0"/>
    <w:rsid w:val="00F5230B"/>
    <w:rsid w:val="00F52631"/>
    <w:rsid w:val="00F528EA"/>
    <w:rsid w:val="00F5296F"/>
    <w:rsid w:val="00F5351C"/>
    <w:rsid w:val="00F53E26"/>
    <w:rsid w:val="00F54931"/>
    <w:rsid w:val="00F54F14"/>
    <w:rsid w:val="00F564D1"/>
    <w:rsid w:val="00F566EE"/>
    <w:rsid w:val="00F56F0E"/>
    <w:rsid w:val="00F57131"/>
    <w:rsid w:val="00F5755F"/>
    <w:rsid w:val="00F60CE5"/>
    <w:rsid w:val="00F6167D"/>
    <w:rsid w:val="00F629DB"/>
    <w:rsid w:val="00F62E75"/>
    <w:rsid w:val="00F634A7"/>
    <w:rsid w:val="00F64B82"/>
    <w:rsid w:val="00F65A5E"/>
    <w:rsid w:val="00F65D03"/>
    <w:rsid w:val="00F66440"/>
    <w:rsid w:val="00F6686E"/>
    <w:rsid w:val="00F66AF3"/>
    <w:rsid w:val="00F670F0"/>
    <w:rsid w:val="00F67136"/>
    <w:rsid w:val="00F67328"/>
    <w:rsid w:val="00F67D7C"/>
    <w:rsid w:val="00F7005C"/>
    <w:rsid w:val="00F7109A"/>
    <w:rsid w:val="00F714BE"/>
    <w:rsid w:val="00F721B7"/>
    <w:rsid w:val="00F734B1"/>
    <w:rsid w:val="00F73A25"/>
    <w:rsid w:val="00F740FB"/>
    <w:rsid w:val="00F74219"/>
    <w:rsid w:val="00F74A74"/>
    <w:rsid w:val="00F74D4B"/>
    <w:rsid w:val="00F75919"/>
    <w:rsid w:val="00F75944"/>
    <w:rsid w:val="00F768F8"/>
    <w:rsid w:val="00F76E09"/>
    <w:rsid w:val="00F779B4"/>
    <w:rsid w:val="00F800F5"/>
    <w:rsid w:val="00F80365"/>
    <w:rsid w:val="00F806A5"/>
    <w:rsid w:val="00F80A85"/>
    <w:rsid w:val="00F80B7B"/>
    <w:rsid w:val="00F80DE0"/>
    <w:rsid w:val="00F81F1E"/>
    <w:rsid w:val="00F83617"/>
    <w:rsid w:val="00F83C7C"/>
    <w:rsid w:val="00F841B4"/>
    <w:rsid w:val="00F841CE"/>
    <w:rsid w:val="00F84ACB"/>
    <w:rsid w:val="00F84C1A"/>
    <w:rsid w:val="00F85425"/>
    <w:rsid w:val="00F85702"/>
    <w:rsid w:val="00F85C25"/>
    <w:rsid w:val="00F8668E"/>
    <w:rsid w:val="00F86D53"/>
    <w:rsid w:val="00F903DD"/>
    <w:rsid w:val="00F9082A"/>
    <w:rsid w:val="00F911BF"/>
    <w:rsid w:val="00F9122F"/>
    <w:rsid w:val="00F91AD1"/>
    <w:rsid w:val="00F936F0"/>
    <w:rsid w:val="00F93822"/>
    <w:rsid w:val="00F9459F"/>
    <w:rsid w:val="00F9490F"/>
    <w:rsid w:val="00F94A16"/>
    <w:rsid w:val="00F94E24"/>
    <w:rsid w:val="00F96239"/>
    <w:rsid w:val="00F96FA2"/>
    <w:rsid w:val="00F9716B"/>
    <w:rsid w:val="00F976FC"/>
    <w:rsid w:val="00F97C31"/>
    <w:rsid w:val="00FA03C7"/>
    <w:rsid w:val="00FA0B43"/>
    <w:rsid w:val="00FA0C75"/>
    <w:rsid w:val="00FA126B"/>
    <w:rsid w:val="00FA12BF"/>
    <w:rsid w:val="00FA2267"/>
    <w:rsid w:val="00FA4330"/>
    <w:rsid w:val="00FA4575"/>
    <w:rsid w:val="00FA4900"/>
    <w:rsid w:val="00FA59FE"/>
    <w:rsid w:val="00FA5F62"/>
    <w:rsid w:val="00FA67D5"/>
    <w:rsid w:val="00FA6850"/>
    <w:rsid w:val="00FA6DF1"/>
    <w:rsid w:val="00FA6FD8"/>
    <w:rsid w:val="00FA726C"/>
    <w:rsid w:val="00FB01E1"/>
    <w:rsid w:val="00FB1814"/>
    <w:rsid w:val="00FB1D80"/>
    <w:rsid w:val="00FB30A7"/>
    <w:rsid w:val="00FB365C"/>
    <w:rsid w:val="00FB3E08"/>
    <w:rsid w:val="00FB45F5"/>
    <w:rsid w:val="00FB46C0"/>
    <w:rsid w:val="00FB4DCC"/>
    <w:rsid w:val="00FB4F95"/>
    <w:rsid w:val="00FB6F8C"/>
    <w:rsid w:val="00FB773E"/>
    <w:rsid w:val="00FB7D1F"/>
    <w:rsid w:val="00FB7F7A"/>
    <w:rsid w:val="00FC00A1"/>
    <w:rsid w:val="00FC1A30"/>
    <w:rsid w:val="00FC1AF0"/>
    <w:rsid w:val="00FC1D0A"/>
    <w:rsid w:val="00FC212D"/>
    <w:rsid w:val="00FC22BE"/>
    <w:rsid w:val="00FC238E"/>
    <w:rsid w:val="00FC268E"/>
    <w:rsid w:val="00FC4E51"/>
    <w:rsid w:val="00FC5D62"/>
    <w:rsid w:val="00FC6155"/>
    <w:rsid w:val="00FC65ED"/>
    <w:rsid w:val="00FC7CD4"/>
    <w:rsid w:val="00FD035E"/>
    <w:rsid w:val="00FD0426"/>
    <w:rsid w:val="00FD064D"/>
    <w:rsid w:val="00FD09CA"/>
    <w:rsid w:val="00FD0AA9"/>
    <w:rsid w:val="00FD173C"/>
    <w:rsid w:val="00FD2780"/>
    <w:rsid w:val="00FD4863"/>
    <w:rsid w:val="00FD5AD8"/>
    <w:rsid w:val="00FD5EC7"/>
    <w:rsid w:val="00FD6011"/>
    <w:rsid w:val="00FE0A62"/>
    <w:rsid w:val="00FE0FF7"/>
    <w:rsid w:val="00FE1715"/>
    <w:rsid w:val="00FE1742"/>
    <w:rsid w:val="00FE19A4"/>
    <w:rsid w:val="00FE259A"/>
    <w:rsid w:val="00FE2A1A"/>
    <w:rsid w:val="00FE2AE1"/>
    <w:rsid w:val="00FE2FCE"/>
    <w:rsid w:val="00FE44DE"/>
    <w:rsid w:val="00FE4D3D"/>
    <w:rsid w:val="00FE528C"/>
    <w:rsid w:val="00FE55F5"/>
    <w:rsid w:val="00FE669B"/>
    <w:rsid w:val="00FE690D"/>
    <w:rsid w:val="00FE6D1E"/>
    <w:rsid w:val="00FE6E48"/>
    <w:rsid w:val="00FE74E0"/>
    <w:rsid w:val="00FE7A62"/>
    <w:rsid w:val="00FE7AD0"/>
    <w:rsid w:val="00FF07B1"/>
    <w:rsid w:val="00FF0B56"/>
    <w:rsid w:val="00FF0D83"/>
    <w:rsid w:val="00FF0F0D"/>
    <w:rsid w:val="00FF1F26"/>
    <w:rsid w:val="00FF22C9"/>
    <w:rsid w:val="00FF37ED"/>
    <w:rsid w:val="00FF427C"/>
    <w:rsid w:val="00FF5F7C"/>
    <w:rsid w:val="00FF60E8"/>
    <w:rsid w:val="00FF65D6"/>
    <w:rsid w:val="00FF693C"/>
    <w:rsid w:val="00FF69C2"/>
    <w:rsid w:val="00FF738B"/>
    <w:rsid w:val="00FF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7745">
      <o:colormenu v:ext="edit" fillcolor="none" strokecolor="red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C27"/>
    <w:pPr>
      <w:spacing w:before="60" w:after="60"/>
      <w:jc w:val="both"/>
    </w:pPr>
    <w:rPr>
      <w:rFonts w:ascii="Arial" w:hAnsi="Arial"/>
      <w:lang w:val="fr-FR" w:eastAsia="fr-FR"/>
    </w:rPr>
  </w:style>
  <w:style w:type="paragraph" w:styleId="Titre1">
    <w:name w:val="heading 1"/>
    <w:aliases w:val="H1,t,Prophead level 1,Prophead 1,Section Heading,h1,Nolist,Nolist1,Nolist2,Nolist11,1,Header 1,II+,I,l1,level 1,level1,Level 1 Head,heading 1,H11,H12,H13,H14,H15,H16,H17,H18,H111,H121,H131,H141,H151,H161,H171,H19,H112,H122,H132,H142,H152,t1,(1,a"/>
    <w:basedOn w:val="Normal"/>
    <w:next w:val="Normal"/>
    <w:qFormat/>
    <w:rsid w:val="00AD3795"/>
    <w:pPr>
      <w:keepNext/>
      <w:keepLines/>
      <w:numPr>
        <w:numId w:val="6"/>
      </w:numPr>
      <w:pBdr>
        <w:bottom w:val="single" w:sz="18" w:space="1" w:color="C0C0C0"/>
      </w:pBdr>
      <w:tabs>
        <w:tab w:val="left" w:pos="567"/>
      </w:tabs>
      <w:spacing w:after="240"/>
      <w:jc w:val="left"/>
      <w:outlineLvl w:val="0"/>
    </w:pPr>
    <w:rPr>
      <w:b/>
      <w:caps/>
      <w:color w:val="0000FF"/>
      <w:sz w:val="24"/>
      <w:u w:color="C0C0C0"/>
    </w:rPr>
  </w:style>
  <w:style w:type="paragraph" w:styleId="Titre2">
    <w:name w:val="heading 2"/>
    <w:aliases w:val="H2,T2,Heading 2,Fonctionnalité,Titre 21,t2.T2,FonctionnalitÈ,Fonctionnalité1,Fonctionnalité2,Fonctionnalité3,FonctionnalitÈ1,Fonctionnalité4,Fonctionnalité5,Heading 21,FonctionnalitÈ2,Fonctionnalité6,Fonctionnalité7,Fonctionnalité8,(1.1,1.2,2,h2"/>
    <w:basedOn w:val="Normal"/>
    <w:next w:val="Normal"/>
    <w:link w:val="Titre2Car"/>
    <w:qFormat/>
    <w:rsid w:val="00AD3795"/>
    <w:pPr>
      <w:keepNext/>
      <w:keepLines/>
      <w:numPr>
        <w:ilvl w:val="1"/>
        <w:numId w:val="6"/>
      </w:numPr>
      <w:spacing w:before="240" w:after="240"/>
      <w:jc w:val="left"/>
      <w:outlineLvl w:val="1"/>
    </w:pPr>
    <w:rPr>
      <w:b/>
      <w:i/>
      <w:caps/>
      <w:color w:val="0000FF"/>
      <w:sz w:val="22"/>
    </w:rPr>
  </w:style>
  <w:style w:type="paragraph" w:styleId="Titre3">
    <w:name w:val="heading 3"/>
    <w:aliases w:val="H3,T3,Heading 3,ttt,Prophead 3,Level 1 - 1,Project 3,Proposa,H31,H32,H33,H34,H35,H36,Heading 31,Heading 32,Heading 33,Heading 34,Heading 35,Heading 36,h3,HHHeading,Minor,3,sub-sub,RFP Heading 3,Task,Tsk,H37,H38,H39,H310,H311,H312,H313,H314,H315"/>
    <w:basedOn w:val="Normal"/>
    <w:next w:val="Normal"/>
    <w:qFormat/>
    <w:rsid w:val="00AD3795"/>
    <w:pPr>
      <w:keepNext/>
      <w:keepLines/>
      <w:numPr>
        <w:ilvl w:val="2"/>
        <w:numId w:val="6"/>
      </w:numPr>
      <w:tabs>
        <w:tab w:val="left" w:pos="709"/>
      </w:tabs>
      <w:spacing w:before="120" w:after="120"/>
      <w:outlineLvl w:val="2"/>
    </w:pPr>
    <w:rPr>
      <w:b/>
      <w:color w:val="0000FF"/>
      <w:sz w:val="18"/>
      <w:u w:val="single"/>
    </w:rPr>
  </w:style>
  <w:style w:type="paragraph" w:styleId="Titre4">
    <w:name w:val="heading 4"/>
    <w:aliases w:val="H4,H41,Heading 4,h4,Level 2 - a,Sub-Minor,Project table,Propos,Bullet 11,Bullet 12,Bullet 13,Bullet 14,Bullet 15,Bullet 16,Bullet 1,Appendix subheader,Sub sub heading,4heading,4,a.,Map Title,PIM 4,(Shift Ctrl 4),Titre 41,t4.T4,Avsnitt,Heading 4."/>
    <w:basedOn w:val="Normal"/>
    <w:next w:val="Normal"/>
    <w:qFormat/>
    <w:rsid w:val="00AD3795"/>
    <w:pPr>
      <w:keepNext/>
      <w:keepLines/>
      <w:numPr>
        <w:ilvl w:val="3"/>
        <w:numId w:val="6"/>
      </w:numPr>
      <w:spacing w:before="120" w:after="120"/>
      <w:outlineLvl w:val="3"/>
    </w:pPr>
    <w:rPr>
      <w:b/>
      <w:color w:val="0000FF"/>
      <w:sz w:val="18"/>
    </w:rPr>
  </w:style>
  <w:style w:type="paragraph" w:styleId="Titre5">
    <w:name w:val="heading 5"/>
    <w:aliases w:val="H5,Heading 5,T5,Titre5"/>
    <w:basedOn w:val="Normal"/>
    <w:next w:val="Normal"/>
    <w:qFormat/>
    <w:rsid w:val="00AD3795"/>
    <w:pPr>
      <w:keepNext/>
      <w:keepLines/>
      <w:numPr>
        <w:ilvl w:val="4"/>
        <w:numId w:val="6"/>
      </w:numPr>
      <w:tabs>
        <w:tab w:val="left" w:pos="1021"/>
      </w:tabs>
      <w:spacing w:before="240" w:after="120"/>
      <w:outlineLvl w:val="4"/>
    </w:pPr>
    <w:rPr>
      <w:i/>
      <w:color w:val="0000FF"/>
      <w:sz w:val="18"/>
    </w:rPr>
  </w:style>
  <w:style w:type="paragraph" w:styleId="Titre6">
    <w:name w:val="heading 6"/>
    <w:basedOn w:val="Normal"/>
    <w:next w:val="Normal"/>
    <w:link w:val="Titre6Car"/>
    <w:qFormat/>
    <w:rsid w:val="00AD3795"/>
    <w:pPr>
      <w:numPr>
        <w:ilvl w:val="5"/>
        <w:numId w:val="6"/>
      </w:numPr>
      <w:tabs>
        <w:tab w:val="left" w:pos="1009"/>
      </w:tabs>
      <w:spacing w:before="120" w:after="120"/>
      <w:outlineLvl w:val="5"/>
    </w:pPr>
    <w:rPr>
      <w:color w:val="0000FF"/>
      <w:sz w:val="18"/>
      <w:lang w:val="en-GB"/>
    </w:rPr>
  </w:style>
  <w:style w:type="paragraph" w:styleId="Titre7">
    <w:name w:val="heading 7"/>
    <w:aliases w:val="RFP Deliverable,L7"/>
    <w:basedOn w:val="Normal"/>
    <w:next w:val="Normal"/>
    <w:qFormat/>
    <w:rsid w:val="00AD3795"/>
    <w:pPr>
      <w:keepNext/>
      <w:keepLines/>
      <w:widowControl w:val="0"/>
      <w:numPr>
        <w:ilvl w:val="6"/>
        <w:numId w:val="6"/>
      </w:numPr>
      <w:tabs>
        <w:tab w:val="left" w:pos="1134"/>
      </w:tabs>
      <w:spacing w:before="120" w:after="120"/>
      <w:outlineLvl w:val="6"/>
    </w:pPr>
    <w:rPr>
      <w:i/>
      <w:color w:val="0000FF"/>
      <w:sz w:val="18"/>
    </w:rPr>
  </w:style>
  <w:style w:type="paragraph" w:styleId="Titre8">
    <w:name w:val="heading 8"/>
    <w:basedOn w:val="Normal"/>
    <w:next w:val="Normal"/>
    <w:qFormat/>
    <w:rsid w:val="00AD3795"/>
    <w:pPr>
      <w:keepLines/>
      <w:widowControl w:val="0"/>
      <w:numPr>
        <w:ilvl w:val="7"/>
        <w:numId w:val="6"/>
      </w:numPr>
      <w:outlineLvl w:val="7"/>
    </w:pPr>
    <w:rPr>
      <w:rFonts w:ascii="LinePrinter" w:hAnsi="LinePrinter"/>
      <w:i/>
    </w:rPr>
  </w:style>
  <w:style w:type="paragraph" w:styleId="Titre9">
    <w:name w:val="heading 9"/>
    <w:basedOn w:val="Normal"/>
    <w:next w:val="Normal"/>
    <w:qFormat/>
    <w:rsid w:val="00AD3795"/>
    <w:pPr>
      <w:keepLines/>
      <w:widowControl w:val="0"/>
      <w:numPr>
        <w:ilvl w:val="8"/>
        <w:numId w:val="6"/>
      </w:numPr>
      <w:outlineLvl w:val="8"/>
    </w:pPr>
    <w:rPr>
      <w:b/>
      <w:color w:val="0000FF"/>
      <w:sz w:val="1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mple">
    <w:name w:val="Exemple"/>
    <w:basedOn w:val="Normal"/>
    <w:rsid w:val="00872D72"/>
    <w:pPr>
      <w:ind w:left="284"/>
    </w:pPr>
    <w:rPr>
      <w:i/>
    </w:rPr>
  </w:style>
  <w:style w:type="paragraph" w:customStyle="1" w:styleId="puce1">
    <w:name w:val="puce 1"/>
    <w:basedOn w:val="Normal"/>
    <w:link w:val="puce1Car"/>
    <w:rsid w:val="00AD3795"/>
    <w:pPr>
      <w:numPr>
        <w:numId w:val="1"/>
      </w:numPr>
    </w:pPr>
  </w:style>
  <w:style w:type="paragraph" w:customStyle="1" w:styleId="puce20">
    <w:name w:val="puce 2"/>
    <w:basedOn w:val="Normal"/>
    <w:link w:val="puce2Car"/>
    <w:rsid w:val="00AD3795"/>
    <w:pPr>
      <w:numPr>
        <w:numId w:val="2"/>
      </w:numPr>
      <w:spacing w:before="20"/>
      <w:ind w:left="1349" w:hanging="357"/>
    </w:pPr>
  </w:style>
  <w:style w:type="paragraph" w:customStyle="1" w:styleId="puce3">
    <w:name w:val="puce 3"/>
    <w:basedOn w:val="Normal"/>
    <w:rsid w:val="00AD3795"/>
    <w:pPr>
      <w:numPr>
        <w:numId w:val="3"/>
      </w:numPr>
      <w:spacing w:before="20" w:after="40"/>
      <w:ind w:left="2058" w:hanging="357"/>
    </w:pPr>
  </w:style>
  <w:style w:type="paragraph" w:customStyle="1" w:styleId="TableHeading">
    <w:name w:val="Table Heading"/>
    <w:basedOn w:val="Normal"/>
    <w:rsid w:val="00AD3795"/>
    <w:pPr>
      <w:spacing w:before="40" w:after="40"/>
      <w:jc w:val="center"/>
    </w:pPr>
    <w:rPr>
      <w:b/>
    </w:rPr>
  </w:style>
  <w:style w:type="paragraph" w:customStyle="1" w:styleId="TableText">
    <w:name w:val="Table Text"/>
    <w:basedOn w:val="Normal"/>
    <w:rsid w:val="00AD3795"/>
    <w:pPr>
      <w:spacing w:before="40" w:after="20"/>
    </w:pPr>
  </w:style>
  <w:style w:type="paragraph" w:styleId="TM1">
    <w:name w:val="toc 1"/>
    <w:basedOn w:val="Normal"/>
    <w:next w:val="Normal"/>
    <w:autoRedefine/>
    <w:uiPriority w:val="39"/>
    <w:rsid w:val="00AD3795"/>
    <w:pPr>
      <w:tabs>
        <w:tab w:val="left" w:pos="442"/>
        <w:tab w:val="right" w:leader="dot" w:pos="9639"/>
      </w:tabs>
    </w:pPr>
    <w:rPr>
      <w:b/>
      <w:caps/>
      <w:noProof/>
    </w:rPr>
  </w:style>
  <w:style w:type="paragraph" w:styleId="TM2">
    <w:name w:val="toc 2"/>
    <w:basedOn w:val="Normal"/>
    <w:next w:val="Normal"/>
    <w:autoRedefine/>
    <w:uiPriority w:val="39"/>
    <w:rsid w:val="00AD3795"/>
    <w:pPr>
      <w:tabs>
        <w:tab w:val="left" w:pos="660"/>
        <w:tab w:val="right" w:leader="dot" w:pos="9639"/>
      </w:tabs>
      <w:ind w:left="221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rsid w:val="00AD3795"/>
    <w:pPr>
      <w:tabs>
        <w:tab w:val="left" w:pos="1100"/>
        <w:tab w:val="right" w:leader="dot" w:pos="9639"/>
      </w:tabs>
      <w:spacing w:after="40"/>
      <w:ind w:left="442"/>
    </w:pPr>
    <w:rPr>
      <w:i/>
      <w:noProof/>
    </w:rPr>
  </w:style>
  <w:style w:type="paragraph" w:styleId="TM4">
    <w:name w:val="toc 4"/>
    <w:basedOn w:val="Normal"/>
    <w:next w:val="Normal"/>
    <w:autoRedefine/>
    <w:uiPriority w:val="39"/>
    <w:rsid w:val="00AD3795"/>
    <w:pPr>
      <w:tabs>
        <w:tab w:val="left" w:pos="1320"/>
        <w:tab w:val="right" w:leader="dot" w:pos="9629"/>
      </w:tabs>
      <w:spacing w:before="40" w:after="40"/>
      <w:ind w:left="658"/>
    </w:pPr>
    <w:rPr>
      <w:noProof/>
      <w:sz w:val="16"/>
    </w:rPr>
  </w:style>
  <w:style w:type="paragraph" w:styleId="TM5">
    <w:name w:val="toc 5"/>
    <w:basedOn w:val="Normal"/>
    <w:next w:val="Normal"/>
    <w:autoRedefine/>
    <w:uiPriority w:val="39"/>
    <w:rsid w:val="00AD3795"/>
    <w:pPr>
      <w:spacing w:before="120"/>
      <w:ind w:left="880"/>
    </w:pPr>
    <w:rPr>
      <w:sz w:val="16"/>
    </w:rPr>
  </w:style>
  <w:style w:type="paragraph" w:styleId="TM6">
    <w:name w:val="toc 6"/>
    <w:basedOn w:val="Normal"/>
    <w:next w:val="Normal"/>
    <w:autoRedefine/>
    <w:semiHidden/>
    <w:rsid w:val="00AD3795"/>
    <w:pPr>
      <w:spacing w:before="120"/>
      <w:ind w:left="1100"/>
    </w:pPr>
    <w:rPr>
      <w:sz w:val="16"/>
    </w:rPr>
  </w:style>
  <w:style w:type="paragraph" w:styleId="En-tte">
    <w:name w:val="header"/>
    <w:basedOn w:val="Normal"/>
    <w:rsid w:val="00AD3795"/>
    <w:pPr>
      <w:tabs>
        <w:tab w:val="left" w:pos="284"/>
        <w:tab w:val="left" w:pos="567"/>
        <w:tab w:val="center" w:pos="4703"/>
        <w:tab w:val="right" w:pos="9406"/>
      </w:tabs>
      <w:spacing w:before="0" w:after="0"/>
      <w:jc w:val="center"/>
    </w:pPr>
    <w:rPr>
      <w:sz w:val="18"/>
    </w:rPr>
  </w:style>
  <w:style w:type="paragraph" w:customStyle="1" w:styleId="Normalaprstbl">
    <w:name w:val="Normal après tbl"/>
    <w:basedOn w:val="Normal"/>
    <w:rsid w:val="00AD3795"/>
    <w:pPr>
      <w:spacing w:before="180"/>
    </w:pPr>
  </w:style>
  <w:style w:type="paragraph" w:customStyle="1" w:styleId="Normalavttbl">
    <w:name w:val="Normal avt tbl"/>
    <w:basedOn w:val="Normal"/>
    <w:rsid w:val="00AD3795"/>
    <w:pPr>
      <w:spacing w:after="180"/>
    </w:pPr>
  </w:style>
  <w:style w:type="paragraph" w:customStyle="1" w:styleId="puce4">
    <w:name w:val="puce 4"/>
    <w:basedOn w:val="Normal"/>
    <w:rsid w:val="00AD3795"/>
    <w:pPr>
      <w:numPr>
        <w:numId w:val="4"/>
      </w:numPr>
      <w:spacing w:before="20" w:after="20"/>
      <w:ind w:left="2552"/>
    </w:pPr>
  </w:style>
  <w:style w:type="paragraph" w:styleId="Pieddepage">
    <w:name w:val="footer"/>
    <w:basedOn w:val="Normal"/>
    <w:rsid w:val="00AD3795"/>
    <w:pPr>
      <w:tabs>
        <w:tab w:val="left" w:pos="284"/>
        <w:tab w:val="left" w:pos="567"/>
        <w:tab w:val="center" w:pos="4703"/>
        <w:tab w:val="right" w:pos="9406"/>
      </w:tabs>
      <w:spacing w:before="0" w:after="0"/>
    </w:pPr>
    <w:rPr>
      <w:sz w:val="16"/>
    </w:rPr>
  </w:style>
  <w:style w:type="paragraph" w:customStyle="1" w:styleId="Retrait1">
    <w:name w:val="Retrait 1"/>
    <w:basedOn w:val="Normal"/>
    <w:rsid w:val="00AD3795"/>
    <w:pPr>
      <w:ind w:left="567"/>
    </w:pPr>
  </w:style>
  <w:style w:type="paragraph" w:customStyle="1" w:styleId="Retrait2">
    <w:name w:val="Retrait 2"/>
    <w:basedOn w:val="Normal"/>
    <w:rsid w:val="00AD3795"/>
    <w:pPr>
      <w:ind w:left="1134"/>
    </w:pPr>
  </w:style>
  <w:style w:type="paragraph" w:customStyle="1" w:styleId="Retrait3">
    <w:name w:val="Retrait 3"/>
    <w:basedOn w:val="Normal"/>
    <w:rsid w:val="00AD3795"/>
    <w:pPr>
      <w:ind w:left="1701"/>
    </w:pPr>
  </w:style>
  <w:style w:type="paragraph" w:customStyle="1" w:styleId="Titre2MM">
    <w:name w:val="Titre 2 MM"/>
    <w:basedOn w:val="Titre2"/>
    <w:rsid w:val="00872D72"/>
    <w:pPr>
      <w:numPr>
        <w:ilvl w:val="0"/>
        <w:numId w:val="0"/>
      </w:numPr>
      <w:spacing w:before="360"/>
    </w:pPr>
  </w:style>
  <w:style w:type="paragraph" w:customStyle="1" w:styleId="Retrait4">
    <w:name w:val="Retrait 4"/>
    <w:basedOn w:val="Normal"/>
    <w:rsid w:val="00AD3795"/>
    <w:pPr>
      <w:ind w:left="2268"/>
    </w:pPr>
  </w:style>
  <w:style w:type="paragraph" w:styleId="Textedebulles">
    <w:name w:val="Balloon Text"/>
    <w:basedOn w:val="Normal"/>
    <w:semiHidden/>
    <w:rsid w:val="00872D72"/>
    <w:rPr>
      <w:rFonts w:ascii="Tahoma" w:hAnsi="Tahoma" w:cs="Tahoma"/>
      <w:sz w:val="16"/>
      <w:szCs w:val="16"/>
    </w:rPr>
  </w:style>
  <w:style w:type="paragraph" w:customStyle="1" w:styleId="En-tteLeft">
    <w:name w:val="En-tête_Left"/>
    <w:basedOn w:val="En-tte"/>
    <w:rsid w:val="00AD3795"/>
    <w:pPr>
      <w:jc w:val="left"/>
    </w:pPr>
  </w:style>
  <w:style w:type="paragraph" w:customStyle="1" w:styleId="En-tteRight">
    <w:name w:val="En-tête_Right"/>
    <w:basedOn w:val="En-tte"/>
    <w:rsid w:val="00AD3795"/>
    <w:pPr>
      <w:jc w:val="right"/>
    </w:pPr>
  </w:style>
  <w:style w:type="table" w:styleId="Grilledutableau">
    <w:name w:val="Table Grid"/>
    <w:basedOn w:val="TableauNormal"/>
    <w:rsid w:val="00872D72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sid w:val="00AD3795"/>
    <w:rPr>
      <w:color w:val="0000FF"/>
      <w:u w:val="single"/>
    </w:rPr>
  </w:style>
  <w:style w:type="paragraph" w:styleId="Listepuces">
    <w:name w:val="List Bullet"/>
    <w:basedOn w:val="Normal"/>
    <w:rsid w:val="00AD3795"/>
    <w:pPr>
      <w:numPr>
        <w:numId w:val="5"/>
      </w:numPr>
    </w:pPr>
  </w:style>
  <w:style w:type="paragraph" w:styleId="Titre">
    <w:name w:val="Title"/>
    <w:basedOn w:val="Normal"/>
    <w:next w:val="Normal"/>
    <w:qFormat/>
    <w:rsid w:val="00AD3795"/>
    <w:pPr>
      <w:keepNext/>
      <w:keepLines/>
      <w:pageBreakBefore/>
      <w:tabs>
        <w:tab w:val="left" w:pos="284"/>
        <w:tab w:val="left" w:pos="567"/>
      </w:tabs>
      <w:spacing w:before="5000" w:after="120"/>
      <w:jc w:val="right"/>
    </w:pPr>
    <w:rPr>
      <w:rFonts w:cs="Arial"/>
      <w:b/>
      <w:bCs/>
      <w:i/>
      <w:caps/>
      <w:kern w:val="28"/>
      <w:sz w:val="40"/>
      <w:szCs w:val="32"/>
    </w:rPr>
  </w:style>
  <w:style w:type="paragraph" w:styleId="Titredenote">
    <w:name w:val="Note Heading"/>
    <w:basedOn w:val="Normal"/>
    <w:next w:val="Normal"/>
    <w:rsid w:val="00872D72"/>
  </w:style>
  <w:style w:type="character" w:customStyle="1" w:styleId="puce1Car">
    <w:name w:val="puce 1 Car"/>
    <w:link w:val="puce1"/>
    <w:rsid w:val="00AD3795"/>
    <w:rPr>
      <w:rFonts w:ascii="Arial" w:hAnsi="Arial"/>
      <w:lang w:val="fr-FR" w:eastAsia="fr-FR"/>
    </w:rPr>
  </w:style>
  <w:style w:type="paragraph" w:customStyle="1" w:styleId="Paragraphe1">
    <w:name w:val="Paragraphe 1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284"/>
    </w:pPr>
    <w:rPr>
      <w:rFonts w:ascii="Times New Roman" w:hAnsi="Times New Roman"/>
    </w:rPr>
  </w:style>
  <w:style w:type="paragraph" w:customStyle="1" w:styleId="Paragraphe2">
    <w:name w:val="Paragraphe 2"/>
    <w:basedOn w:val="Normal"/>
    <w:link w:val="Paragraphe2Car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567"/>
    </w:pPr>
    <w:rPr>
      <w:rFonts w:ascii="Times New Roman" w:hAnsi="Times New Roman"/>
    </w:rPr>
  </w:style>
  <w:style w:type="paragraph" w:customStyle="1" w:styleId="Paragraphe3">
    <w:name w:val="Paragraphe 3"/>
    <w:basedOn w:val="Normal"/>
    <w:link w:val="Paragraphe3Car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851"/>
    </w:pPr>
    <w:rPr>
      <w:rFonts w:ascii="Times New Roman" w:hAnsi="Times New Roman"/>
    </w:rPr>
  </w:style>
  <w:style w:type="paragraph" w:customStyle="1" w:styleId="Paragraphe4">
    <w:name w:val="Paragraphe 4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1134"/>
    </w:pPr>
    <w:rPr>
      <w:rFonts w:ascii="Times New Roman" w:hAnsi="Times New Roman"/>
    </w:rPr>
  </w:style>
  <w:style w:type="paragraph" w:customStyle="1" w:styleId="Paragraphe5">
    <w:name w:val="Paragraphe 5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1418"/>
    </w:pPr>
    <w:rPr>
      <w:rFonts w:ascii="Times New Roman" w:hAnsi="Times New Roman"/>
    </w:rPr>
  </w:style>
  <w:style w:type="paragraph" w:customStyle="1" w:styleId="Paragraphe6">
    <w:name w:val="Paragraphe 6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1701"/>
    </w:pPr>
    <w:rPr>
      <w:rFonts w:ascii="Times New Roman" w:hAnsi="Times New Roman"/>
    </w:rPr>
  </w:style>
  <w:style w:type="paragraph" w:customStyle="1" w:styleId="Paragraphe7">
    <w:name w:val="Paragraphe 7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1985"/>
    </w:pPr>
    <w:rPr>
      <w:rFonts w:ascii="Times New Roman" w:hAnsi="Times New Roman"/>
    </w:rPr>
  </w:style>
  <w:style w:type="paragraph" w:customStyle="1" w:styleId="Paragraphe8">
    <w:name w:val="Paragraphe 8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2268"/>
    </w:pPr>
    <w:rPr>
      <w:rFonts w:ascii="Times New Roman" w:hAnsi="Times New Roman"/>
    </w:rPr>
  </w:style>
  <w:style w:type="paragraph" w:customStyle="1" w:styleId="Paragraphe9">
    <w:name w:val="Paragraphe 9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2552"/>
    </w:pPr>
    <w:rPr>
      <w:rFonts w:ascii="Times New Roman" w:hAnsi="Times New Roman"/>
    </w:rPr>
  </w:style>
  <w:style w:type="paragraph" w:customStyle="1" w:styleId="Paragraphe0">
    <w:name w:val="Paragraphe 0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</w:pPr>
    <w:rPr>
      <w:rFonts w:ascii="Times New Roman" w:hAnsi="Times New Roman"/>
    </w:rPr>
  </w:style>
  <w:style w:type="paragraph" w:customStyle="1" w:styleId="EntteDocument">
    <w:name w:val="EntêteDocument"/>
    <w:basedOn w:val="Normal"/>
    <w:rsid w:val="00EA2FBB"/>
    <w:pPr>
      <w:tabs>
        <w:tab w:val="left" w:pos="340"/>
        <w:tab w:val="left" w:pos="680"/>
        <w:tab w:val="left" w:pos="1021"/>
        <w:tab w:val="left" w:pos="1361"/>
      </w:tabs>
      <w:spacing w:before="120" w:after="0"/>
      <w:jc w:val="center"/>
    </w:pPr>
    <w:rPr>
      <w:rFonts w:ascii="Times New Roman" w:hAnsi="Times New Roman"/>
      <w:b/>
      <w:sz w:val="28"/>
    </w:rPr>
  </w:style>
  <w:style w:type="paragraph" w:customStyle="1" w:styleId="EntteTableau">
    <w:name w:val="EntêteTableau"/>
    <w:basedOn w:val="Normal"/>
    <w:rsid w:val="00EA2FBB"/>
    <w:pPr>
      <w:tabs>
        <w:tab w:val="left" w:pos="340"/>
        <w:tab w:val="left" w:pos="680"/>
        <w:tab w:val="left" w:pos="1021"/>
        <w:tab w:val="left" w:pos="1361"/>
      </w:tabs>
      <w:jc w:val="center"/>
    </w:pPr>
    <w:rPr>
      <w:rFonts w:ascii="Times New Roman" w:hAnsi="Times New Roman"/>
      <w:b/>
    </w:rPr>
  </w:style>
  <w:style w:type="paragraph" w:customStyle="1" w:styleId="EnTte">
    <w:name w:val="EnTête"/>
    <w:basedOn w:val="Normal"/>
    <w:rsid w:val="00EA2FBB"/>
    <w:pPr>
      <w:spacing w:before="0" w:after="0"/>
      <w:jc w:val="center"/>
    </w:pPr>
    <w:rPr>
      <w:rFonts w:ascii="Times New Roman" w:hAnsi="Times New Roman"/>
      <w:b/>
      <w:caps/>
      <w:sz w:val="28"/>
    </w:rPr>
  </w:style>
  <w:style w:type="paragraph" w:customStyle="1" w:styleId="CelluleTableau">
    <w:name w:val="CelluleTableau"/>
    <w:basedOn w:val="Normal"/>
    <w:rsid w:val="00EA2FBB"/>
    <w:pPr>
      <w:tabs>
        <w:tab w:val="left" w:pos="340"/>
        <w:tab w:val="left" w:pos="680"/>
        <w:tab w:val="left" w:pos="1021"/>
        <w:tab w:val="left" w:pos="1361"/>
      </w:tabs>
      <w:spacing w:after="0"/>
      <w:jc w:val="left"/>
    </w:pPr>
    <w:rPr>
      <w:rFonts w:ascii="Times New Roman" w:hAnsi="Times New Roman"/>
    </w:rPr>
  </w:style>
  <w:style w:type="character" w:styleId="Appeldenotedefin">
    <w:name w:val="endnote reference"/>
    <w:rsid w:val="00EA2FBB"/>
    <w:rPr>
      <w:vertAlign w:val="superscript"/>
    </w:rPr>
  </w:style>
  <w:style w:type="paragraph" w:customStyle="1" w:styleId="Liste0">
    <w:name w:val="Liste0"/>
    <w:basedOn w:val="Paragraphe0"/>
    <w:rsid w:val="00EA2FBB"/>
    <w:pPr>
      <w:numPr>
        <w:numId w:val="7"/>
      </w:numPr>
      <w:tabs>
        <w:tab w:val="clear" w:pos="360"/>
      </w:tabs>
      <w:ind w:left="284" w:hanging="284"/>
    </w:pPr>
  </w:style>
  <w:style w:type="paragraph" w:customStyle="1" w:styleId="Liste1">
    <w:name w:val="Liste1"/>
    <w:basedOn w:val="Paragraphe1"/>
    <w:rsid w:val="00EA2FBB"/>
    <w:pPr>
      <w:numPr>
        <w:numId w:val="8"/>
      </w:numPr>
      <w:ind w:left="568"/>
    </w:pPr>
  </w:style>
  <w:style w:type="paragraph" w:customStyle="1" w:styleId="Liste2">
    <w:name w:val="Liste2"/>
    <w:basedOn w:val="Paragraphe2"/>
    <w:link w:val="Liste2Car"/>
    <w:rsid w:val="00EA2FBB"/>
    <w:pPr>
      <w:numPr>
        <w:numId w:val="9"/>
      </w:numPr>
    </w:pPr>
  </w:style>
  <w:style w:type="paragraph" w:customStyle="1" w:styleId="Liste3">
    <w:name w:val="Liste3"/>
    <w:basedOn w:val="Paragraphe3"/>
    <w:link w:val="Liste3Car"/>
    <w:rsid w:val="00EA2FBB"/>
    <w:pPr>
      <w:numPr>
        <w:numId w:val="10"/>
      </w:numPr>
      <w:ind w:left="1135" w:hanging="284"/>
    </w:pPr>
  </w:style>
  <w:style w:type="paragraph" w:customStyle="1" w:styleId="Liste4">
    <w:name w:val="Liste4"/>
    <w:basedOn w:val="Paragraphe4"/>
    <w:rsid w:val="00EA2FBB"/>
    <w:pPr>
      <w:numPr>
        <w:numId w:val="11"/>
      </w:numPr>
      <w:ind w:left="1418"/>
    </w:pPr>
  </w:style>
  <w:style w:type="paragraph" w:customStyle="1" w:styleId="Liste5">
    <w:name w:val="Liste5"/>
    <w:basedOn w:val="Paragraphe5"/>
    <w:rsid w:val="00EA2FBB"/>
    <w:pPr>
      <w:numPr>
        <w:numId w:val="12"/>
      </w:numPr>
      <w:ind w:left="1702"/>
    </w:pPr>
  </w:style>
  <w:style w:type="paragraph" w:styleId="Textebrut">
    <w:name w:val="Plain Text"/>
    <w:basedOn w:val="Normal"/>
    <w:link w:val="TextebrutCar"/>
    <w:rsid w:val="00EA2FBB"/>
    <w:pPr>
      <w:spacing w:before="0" w:after="0"/>
      <w:jc w:val="left"/>
    </w:pPr>
    <w:rPr>
      <w:rFonts w:ascii="Courier New" w:hAnsi="Courier New"/>
    </w:rPr>
  </w:style>
  <w:style w:type="character" w:customStyle="1" w:styleId="TextebrutCar">
    <w:name w:val="Texte brut Car"/>
    <w:link w:val="Textebrut"/>
    <w:rsid w:val="00EA2FBB"/>
    <w:rPr>
      <w:rFonts w:ascii="Courier New" w:hAnsi="Courier New"/>
    </w:rPr>
  </w:style>
  <w:style w:type="paragraph" w:customStyle="1" w:styleId="Liste6">
    <w:name w:val="Liste6"/>
    <w:basedOn w:val="Paragraphe6"/>
    <w:rsid w:val="00EA2FBB"/>
    <w:pPr>
      <w:numPr>
        <w:numId w:val="13"/>
      </w:numPr>
      <w:ind w:left="1985"/>
    </w:pPr>
  </w:style>
  <w:style w:type="paragraph" w:customStyle="1" w:styleId="Liste7">
    <w:name w:val="Liste7"/>
    <w:basedOn w:val="Paragraphe7"/>
    <w:rsid w:val="00EA2FBB"/>
    <w:pPr>
      <w:numPr>
        <w:numId w:val="14"/>
      </w:numPr>
      <w:ind w:left="2269"/>
    </w:pPr>
  </w:style>
  <w:style w:type="paragraph" w:styleId="TM7">
    <w:name w:val="toc 7"/>
    <w:basedOn w:val="Normal"/>
    <w:next w:val="Normal"/>
    <w:autoRedefine/>
    <w:rsid w:val="00EA2FBB"/>
    <w:pPr>
      <w:spacing w:before="0" w:after="0"/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rsid w:val="00EA2FBB"/>
    <w:pPr>
      <w:spacing w:before="0" w:after="0"/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rsid w:val="00EA2FBB"/>
    <w:pPr>
      <w:spacing w:before="0" w:after="0"/>
      <w:ind w:left="1600"/>
      <w:jc w:val="left"/>
    </w:pPr>
    <w:rPr>
      <w:rFonts w:ascii="Times New Roman" w:hAnsi="Times New Roman"/>
    </w:rPr>
  </w:style>
  <w:style w:type="paragraph" w:styleId="Commentaire">
    <w:name w:val="annotation text"/>
    <w:basedOn w:val="Normal"/>
    <w:link w:val="CommentaireCar"/>
    <w:rsid w:val="00EA2FBB"/>
    <w:pPr>
      <w:spacing w:before="0" w:after="0"/>
      <w:jc w:val="left"/>
    </w:pPr>
    <w:rPr>
      <w:rFonts w:ascii="Times New Roman" w:hAnsi="Times New Roman"/>
    </w:rPr>
  </w:style>
  <w:style w:type="character" w:customStyle="1" w:styleId="CommentaireCar">
    <w:name w:val="Commentaire Car"/>
    <w:basedOn w:val="Policepardfaut"/>
    <w:link w:val="Commentaire"/>
    <w:rsid w:val="00EA2FBB"/>
  </w:style>
  <w:style w:type="paragraph" w:customStyle="1" w:styleId="Liste8">
    <w:name w:val="Liste8"/>
    <w:basedOn w:val="Paragraphe8"/>
    <w:rsid w:val="00EA2FBB"/>
    <w:pPr>
      <w:numPr>
        <w:numId w:val="15"/>
      </w:numPr>
      <w:ind w:left="2552"/>
    </w:pPr>
  </w:style>
  <w:style w:type="paragraph" w:customStyle="1" w:styleId="Participants">
    <w:name w:val="Participants"/>
    <w:basedOn w:val="Normal"/>
    <w:rsid w:val="00EA2FBB"/>
    <w:pPr>
      <w:tabs>
        <w:tab w:val="left" w:pos="2268"/>
        <w:tab w:val="left" w:pos="4253"/>
        <w:tab w:val="left" w:pos="6237"/>
        <w:tab w:val="left" w:pos="8222"/>
      </w:tabs>
      <w:spacing w:before="0" w:after="0"/>
      <w:ind w:left="227"/>
      <w:jc w:val="left"/>
    </w:pPr>
    <w:rPr>
      <w:rFonts w:ascii="Times New Roman" w:hAnsi="Times New Roman"/>
    </w:rPr>
  </w:style>
  <w:style w:type="paragraph" w:customStyle="1" w:styleId="Alina0">
    <w:name w:val="Alinéa0"/>
    <w:basedOn w:val="Paragraphe1"/>
    <w:rsid w:val="00EA2FBB"/>
  </w:style>
  <w:style w:type="paragraph" w:customStyle="1" w:styleId="Alina1">
    <w:name w:val="Alinéa1"/>
    <w:basedOn w:val="Paragraphe2"/>
    <w:rsid w:val="00EA2FBB"/>
  </w:style>
  <w:style w:type="paragraph" w:customStyle="1" w:styleId="Alina2">
    <w:name w:val="Alinéa2"/>
    <w:basedOn w:val="Paragraphe3"/>
    <w:rsid w:val="00EA2FBB"/>
  </w:style>
  <w:style w:type="paragraph" w:customStyle="1" w:styleId="Alina4">
    <w:name w:val="Alinéa4"/>
    <w:basedOn w:val="Paragraphe5"/>
    <w:rsid w:val="00EA2FBB"/>
  </w:style>
  <w:style w:type="paragraph" w:customStyle="1" w:styleId="Alina3">
    <w:name w:val="Alinéa3"/>
    <w:basedOn w:val="Paragraphe4"/>
    <w:rsid w:val="00EA2FBB"/>
  </w:style>
  <w:style w:type="paragraph" w:customStyle="1" w:styleId="Alina5">
    <w:name w:val="Alinéa5"/>
    <w:basedOn w:val="Paragraphe6"/>
    <w:rsid w:val="00EA2FBB"/>
  </w:style>
  <w:style w:type="paragraph" w:customStyle="1" w:styleId="Alina6">
    <w:name w:val="Alinéa6"/>
    <w:basedOn w:val="Paragraphe7"/>
    <w:rsid w:val="00EA2FBB"/>
  </w:style>
  <w:style w:type="paragraph" w:customStyle="1" w:styleId="Alina7">
    <w:name w:val="Alinéa7"/>
    <w:basedOn w:val="Paragraphe8"/>
    <w:rsid w:val="00EA2FBB"/>
  </w:style>
  <w:style w:type="paragraph" w:customStyle="1" w:styleId="Alina8">
    <w:name w:val="Alinéa8"/>
    <w:basedOn w:val="Paragraphe9"/>
    <w:rsid w:val="00EA2FBB"/>
  </w:style>
  <w:style w:type="paragraph" w:customStyle="1" w:styleId="Liste9">
    <w:name w:val="Liste9"/>
    <w:basedOn w:val="Paragraphe9"/>
    <w:rsid w:val="00EA2FBB"/>
    <w:pPr>
      <w:numPr>
        <w:numId w:val="16"/>
      </w:numPr>
      <w:ind w:left="2836"/>
    </w:pPr>
  </w:style>
  <w:style w:type="paragraph" w:customStyle="1" w:styleId="Alina9">
    <w:name w:val="Alinéa9"/>
    <w:basedOn w:val="Paragraphe9"/>
    <w:rsid w:val="00EA2FBB"/>
    <w:pPr>
      <w:ind w:left="2835"/>
    </w:pPr>
  </w:style>
  <w:style w:type="paragraph" w:customStyle="1" w:styleId="ListeTableau1">
    <w:name w:val="ListeTableau1"/>
    <w:basedOn w:val="CelluleTableau"/>
    <w:rsid w:val="00EA2FBB"/>
    <w:pPr>
      <w:numPr>
        <w:numId w:val="27"/>
      </w:numPr>
      <w:tabs>
        <w:tab w:val="clear" w:pos="680"/>
        <w:tab w:val="clear" w:pos="1021"/>
        <w:tab w:val="clear" w:pos="1361"/>
        <w:tab w:val="left" w:pos="170"/>
        <w:tab w:val="left" w:pos="227"/>
      </w:tabs>
    </w:pPr>
  </w:style>
  <w:style w:type="paragraph" w:customStyle="1" w:styleId="ListeTableau2">
    <w:name w:val="ListeTableau2"/>
    <w:basedOn w:val="CelluleTableau"/>
    <w:rsid w:val="00EA2FBB"/>
    <w:pPr>
      <w:numPr>
        <w:numId w:val="28"/>
      </w:numPr>
      <w:ind w:left="340"/>
    </w:pPr>
  </w:style>
  <w:style w:type="paragraph" w:customStyle="1" w:styleId="Champ1">
    <w:name w:val="Champ1"/>
    <w:basedOn w:val="Paragraphe0"/>
    <w:rsid w:val="00EA2FBB"/>
    <w:pPr>
      <w:spacing w:after="60"/>
      <w:jc w:val="left"/>
    </w:pPr>
    <w:rPr>
      <w:b/>
      <w:sz w:val="24"/>
    </w:rPr>
  </w:style>
  <w:style w:type="paragraph" w:customStyle="1" w:styleId="Champ2">
    <w:name w:val="Champ2"/>
    <w:basedOn w:val="Champ1"/>
    <w:rsid w:val="00EA2FBB"/>
    <w:rPr>
      <w:sz w:val="20"/>
    </w:rPr>
  </w:style>
  <w:style w:type="paragraph" w:customStyle="1" w:styleId="Glossaire0">
    <w:name w:val="Glossaire0"/>
    <w:basedOn w:val="Paragraphe0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3119" w:hanging="3119"/>
      <w:jc w:val="left"/>
    </w:pPr>
  </w:style>
  <w:style w:type="paragraph" w:customStyle="1" w:styleId="Glossaire1">
    <w:name w:val="Glossaire1"/>
    <w:basedOn w:val="Paragraphe1"/>
    <w:rsid w:val="00EA2FBB"/>
    <w:pPr>
      <w:ind w:left="1815" w:hanging="1531"/>
    </w:pPr>
  </w:style>
  <w:style w:type="paragraph" w:customStyle="1" w:styleId="Glossaire2">
    <w:name w:val="Glossaire2"/>
    <w:basedOn w:val="Paragraphe2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2098" w:hanging="1531"/>
    </w:pPr>
  </w:style>
  <w:style w:type="paragraph" w:customStyle="1" w:styleId="Glossaire3">
    <w:name w:val="Glossaire3"/>
    <w:basedOn w:val="Paragraphe3"/>
    <w:rsid w:val="00EA2FBB"/>
    <w:pPr>
      <w:ind w:left="2382" w:hanging="1531"/>
    </w:pPr>
  </w:style>
  <w:style w:type="paragraph" w:customStyle="1" w:styleId="Glossaire4">
    <w:name w:val="Glossaire4"/>
    <w:basedOn w:val="Paragraphe4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2665" w:hanging="1531"/>
    </w:pPr>
  </w:style>
  <w:style w:type="paragraph" w:customStyle="1" w:styleId="Glossaire5">
    <w:name w:val="Glossaire5"/>
    <w:basedOn w:val="Paragraphe5"/>
    <w:rsid w:val="00EA2FBB"/>
    <w:pPr>
      <w:ind w:left="2949" w:hanging="1531"/>
    </w:pPr>
  </w:style>
  <w:style w:type="paragraph" w:customStyle="1" w:styleId="Glossaire6">
    <w:name w:val="Glossaire6"/>
    <w:basedOn w:val="Paragraphe6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3232" w:hanging="1531"/>
    </w:pPr>
  </w:style>
  <w:style w:type="paragraph" w:customStyle="1" w:styleId="Glossaire7">
    <w:name w:val="Glossaire7"/>
    <w:basedOn w:val="Glossaire6"/>
    <w:rsid w:val="00EA2FBB"/>
    <w:pPr>
      <w:ind w:left="3516"/>
    </w:pPr>
  </w:style>
  <w:style w:type="paragraph" w:styleId="Notedebasdepage">
    <w:name w:val="footnote text"/>
    <w:basedOn w:val="Normal"/>
    <w:link w:val="NotedebasdepageCar"/>
    <w:rsid w:val="00EA2FBB"/>
    <w:pPr>
      <w:tabs>
        <w:tab w:val="left" w:pos="284"/>
      </w:tabs>
      <w:spacing w:before="0" w:after="0"/>
      <w:ind w:left="284" w:hanging="284"/>
      <w:jc w:val="left"/>
    </w:pPr>
    <w:rPr>
      <w:rFonts w:ascii="Times New Roman" w:hAnsi="Times New Roman"/>
      <w:sz w:val="16"/>
    </w:rPr>
  </w:style>
  <w:style w:type="character" w:customStyle="1" w:styleId="NotedebasdepageCar">
    <w:name w:val="Note de bas de page Car"/>
    <w:link w:val="Notedebasdepage"/>
    <w:rsid w:val="00EA2FBB"/>
    <w:rPr>
      <w:sz w:val="16"/>
    </w:rPr>
  </w:style>
  <w:style w:type="paragraph" w:styleId="Liste30">
    <w:name w:val="List 3"/>
    <w:basedOn w:val="Liste20"/>
    <w:rsid w:val="00EA2FBB"/>
    <w:pPr>
      <w:ind w:left="1021" w:firstLine="0"/>
      <w:jc w:val="both"/>
    </w:pPr>
  </w:style>
  <w:style w:type="paragraph" w:styleId="Liste20">
    <w:name w:val="List 2"/>
    <w:basedOn w:val="Normal"/>
    <w:rsid w:val="00EA2FBB"/>
    <w:pPr>
      <w:spacing w:before="0" w:after="0"/>
      <w:ind w:left="566" w:hanging="283"/>
      <w:jc w:val="left"/>
    </w:pPr>
    <w:rPr>
      <w:rFonts w:ascii="Times New Roman" w:hAnsi="Times New Roman"/>
    </w:rPr>
  </w:style>
  <w:style w:type="paragraph" w:customStyle="1" w:styleId="ListeNumrote1">
    <w:name w:val="ListeNumérotée1"/>
    <w:basedOn w:val="Paragraphe1"/>
    <w:rsid w:val="00EA2FBB"/>
    <w:pPr>
      <w:numPr>
        <w:numId w:val="18"/>
      </w:numPr>
      <w:ind w:left="568"/>
    </w:pPr>
  </w:style>
  <w:style w:type="paragraph" w:customStyle="1" w:styleId="ListeNumrote2">
    <w:name w:val="ListeNumérotée2"/>
    <w:basedOn w:val="Paragraphe2"/>
    <w:rsid w:val="00EA2FBB"/>
    <w:pPr>
      <w:numPr>
        <w:numId w:val="19"/>
      </w:numPr>
      <w:ind w:left="851"/>
    </w:pPr>
  </w:style>
  <w:style w:type="paragraph" w:customStyle="1" w:styleId="TitreDocument">
    <w:name w:val="TitreDocument"/>
    <w:basedOn w:val="Normal"/>
    <w:rsid w:val="00EA2FBB"/>
    <w:pPr>
      <w:jc w:val="center"/>
    </w:pPr>
    <w:rPr>
      <w:rFonts w:ascii="Times New Roman" w:hAnsi="Times New Roman"/>
      <w:b/>
      <w:caps/>
      <w:sz w:val="48"/>
    </w:rPr>
  </w:style>
  <w:style w:type="paragraph" w:customStyle="1" w:styleId="ListeNumrote3">
    <w:name w:val="ListeNumérotée3"/>
    <w:basedOn w:val="Paragraphe3"/>
    <w:rsid w:val="00EA2FBB"/>
    <w:pPr>
      <w:numPr>
        <w:numId w:val="20"/>
      </w:numPr>
      <w:ind w:left="1135"/>
    </w:pPr>
  </w:style>
  <w:style w:type="paragraph" w:customStyle="1" w:styleId="ListeNumrote4">
    <w:name w:val="ListeNumérotée4"/>
    <w:basedOn w:val="Paragraphe4"/>
    <w:rsid w:val="00EA2FBB"/>
    <w:pPr>
      <w:numPr>
        <w:numId w:val="21"/>
      </w:numPr>
      <w:ind w:left="1418"/>
    </w:pPr>
  </w:style>
  <w:style w:type="paragraph" w:styleId="Index1">
    <w:name w:val="index 1"/>
    <w:basedOn w:val="Normal"/>
    <w:next w:val="Normal"/>
    <w:autoRedefine/>
    <w:rsid w:val="00EA2FBB"/>
    <w:pPr>
      <w:spacing w:before="0" w:after="0"/>
      <w:ind w:left="200" w:hanging="200"/>
      <w:jc w:val="left"/>
    </w:pPr>
    <w:rPr>
      <w:rFonts w:ascii="Times New Roman" w:hAnsi="Times New Roman"/>
    </w:rPr>
  </w:style>
  <w:style w:type="paragraph" w:styleId="Titreindex">
    <w:name w:val="index heading"/>
    <w:basedOn w:val="Normal"/>
    <w:next w:val="Index1"/>
    <w:rsid w:val="00EA2FBB"/>
    <w:pPr>
      <w:spacing w:before="0" w:after="0"/>
      <w:jc w:val="left"/>
    </w:pPr>
    <w:rPr>
      <w:b/>
    </w:rPr>
  </w:style>
  <w:style w:type="paragraph" w:styleId="Listepuces5">
    <w:name w:val="List Bullet 5"/>
    <w:basedOn w:val="Normal"/>
    <w:autoRedefine/>
    <w:rsid w:val="00EA2FBB"/>
    <w:pPr>
      <w:tabs>
        <w:tab w:val="num" w:pos="1492"/>
      </w:tabs>
      <w:spacing w:before="0" w:after="0"/>
      <w:ind w:left="1492" w:hanging="360"/>
      <w:jc w:val="left"/>
    </w:pPr>
    <w:rPr>
      <w:rFonts w:ascii="Times New Roman" w:hAnsi="Times New Roman"/>
    </w:rPr>
  </w:style>
  <w:style w:type="paragraph" w:styleId="Listenumros5">
    <w:name w:val="List Number 5"/>
    <w:basedOn w:val="Normal"/>
    <w:rsid w:val="00EA2FBB"/>
    <w:pPr>
      <w:tabs>
        <w:tab w:val="num" w:pos="1492"/>
      </w:tabs>
      <w:spacing w:before="0" w:after="0"/>
      <w:ind w:left="1492" w:hanging="360"/>
      <w:jc w:val="left"/>
    </w:pPr>
    <w:rPr>
      <w:rFonts w:ascii="Times New Roman" w:hAnsi="Times New Roman"/>
    </w:rPr>
  </w:style>
  <w:style w:type="paragraph" w:customStyle="1" w:styleId="ListeNumrote5">
    <w:name w:val="ListeNumérotée5"/>
    <w:basedOn w:val="Paragraphe5"/>
    <w:rsid w:val="00EA2FBB"/>
    <w:pPr>
      <w:numPr>
        <w:numId w:val="22"/>
      </w:numPr>
      <w:ind w:left="1702"/>
    </w:pPr>
  </w:style>
  <w:style w:type="paragraph" w:customStyle="1" w:styleId="Listing">
    <w:name w:val="Listing"/>
    <w:basedOn w:val="Paragraphe2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spacing w:before="0"/>
      <w:ind w:left="0"/>
    </w:pPr>
    <w:rPr>
      <w:rFonts w:ascii="Courier New" w:hAnsi="Courier New"/>
      <w:sz w:val="16"/>
    </w:rPr>
  </w:style>
  <w:style w:type="paragraph" w:customStyle="1" w:styleId="ListeNumrote6">
    <w:name w:val="ListeNumérotée6"/>
    <w:basedOn w:val="Paragraphe6"/>
    <w:rsid w:val="00EA2FBB"/>
    <w:pPr>
      <w:numPr>
        <w:numId w:val="23"/>
      </w:numPr>
      <w:ind w:left="1985"/>
    </w:pPr>
  </w:style>
  <w:style w:type="paragraph" w:customStyle="1" w:styleId="ListeNumrote7">
    <w:name w:val="ListeNumérotée7"/>
    <w:basedOn w:val="Paragraphe7"/>
    <w:rsid w:val="00EA2FBB"/>
    <w:pPr>
      <w:numPr>
        <w:numId w:val="24"/>
      </w:numPr>
      <w:ind w:left="2269"/>
    </w:pPr>
  </w:style>
  <w:style w:type="paragraph" w:customStyle="1" w:styleId="ListeNumrote8">
    <w:name w:val="ListeNumérotée8"/>
    <w:basedOn w:val="Paragraphe8"/>
    <w:rsid w:val="00EA2FBB"/>
    <w:pPr>
      <w:numPr>
        <w:numId w:val="25"/>
      </w:numPr>
      <w:ind w:left="2552"/>
    </w:pPr>
  </w:style>
  <w:style w:type="paragraph" w:customStyle="1" w:styleId="ListeNumrote9">
    <w:name w:val="ListeNumérotée9"/>
    <w:basedOn w:val="Paragraphe9"/>
    <w:rsid w:val="00EA2FBB"/>
    <w:pPr>
      <w:numPr>
        <w:numId w:val="26"/>
      </w:numPr>
      <w:ind w:left="2836"/>
    </w:pPr>
  </w:style>
  <w:style w:type="paragraph" w:customStyle="1" w:styleId="ListeNumrote0">
    <w:name w:val="ListeNumérotée0"/>
    <w:basedOn w:val="Paragraphe0"/>
    <w:rsid w:val="00EA2FBB"/>
    <w:pPr>
      <w:numPr>
        <w:numId w:val="17"/>
      </w:numPr>
    </w:pPr>
  </w:style>
  <w:style w:type="character" w:styleId="Appelnotedebasdep">
    <w:name w:val="footnote reference"/>
    <w:rsid w:val="00EA2FBB"/>
    <w:rPr>
      <w:vertAlign w:val="superscript"/>
    </w:rPr>
  </w:style>
  <w:style w:type="paragraph" w:styleId="Listenumros2">
    <w:name w:val="List Number 2"/>
    <w:basedOn w:val="Normal"/>
    <w:rsid w:val="00EA2FBB"/>
    <w:pPr>
      <w:tabs>
        <w:tab w:val="num" w:pos="643"/>
      </w:tabs>
      <w:spacing w:before="0" w:after="0"/>
      <w:ind w:left="643" w:hanging="360"/>
      <w:jc w:val="left"/>
    </w:pPr>
    <w:rPr>
      <w:rFonts w:ascii="Times New Roman" w:hAnsi="Times New Roman"/>
    </w:rPr>
  </w:style>
  <w:style w:type="paragraph" w:styleId="Corpsdetexte">
    <w:name w:val="Body Text"/>
    <w:basedOn w:val="Normal"/>
    <w:link w:val="CorpsdetexteCar"/>
    <w:rsid w:val="00EA2FBB"/>
    <w:pPr>
      <w:spacing w:before="0" w:after="0"/>
      <w:jc w:val="left"/>
    </w:pPr>
    <w:rPr>
      <w:rFonts w:ascii="Times New Roman" w:hAnsi="Times New Roman"/>
      <w:i/>
    </w:rPr>
  </w:style>
  <w:style w:type="character" w:customStyle="1" w:styleId="CorpsdetexteCar">
    <w:name w:val="Corps de texte Car"/>
    <w:link w:val="Corpsdetexte"/>
    <w:rsid w:val="00EA2FBB"/>
    <w:rPr>
      <w:i/>
    </w:rPr>
  </w:style>
  <w:style w:type="paragraph" w:customStyle="1" w:styleId="ValeurChamp">
    <w:name w:val="ValeurChamp"/>
    <w:basedOn w:val="Normal"/>
    <w:rsid w:val="00EA2FBB"/>
    <w:pPr>
      <w:tabs>
        <w:tab w:val="left" w:pos="4586"/>
      </w:tabs>
      <w:spacing w:after="0"/>
      <w:jc w:val="left"/>
    </w:pPr>
    <w:rPr>
      <w:rFonts w:ascii="Times New Roman" w:hAnsi="Times New Roman"/>
      <w:b/>
      <w:sz w:val="22"/>
    </w:rPr>
  </w:style>
  <w:style w:type="paragraph" w:customStyle="1" w:styleId="TitreChamp">
    <w:name w:val="TitreChamp"/>
    <w:basedOn w:val="Normal"/>
    <w:rsid w:val="00EA2FBB"/>
    <w:pPr>
      <w:tabs>
        <w:tab w:val="left" w:pos="4586"/>
      </w:tabs>
      <w:spacing w:after="0"/>
      <w:jc w:val="right"/>
    </w:pPr>
    <w:rPr>
      <w:rFonts w:ascii="Times New Roman" w:hAnsi="Times New Roman"/>
      <w:i/>
      <w:sz w:val="22"/>
    </w:rPr>
  </w:style>
  <w:style w:type="paragraph" w:styleId="Listecontinue4">
    <w:name w:val="List Continue 4"/>
    <w:basedOn w:val="Normal"/>
    <w:rsid w:val="00EA2FBB"/>
    <w:pPr>
      <w:spacing w:before="0" w:after="120"/>
      <w:ind w:left="1132"/>
      <w:jc w:val="left"/>
    </w:pPr>
    <w:rPr>
      <w:rFonts w:ascii="Times New Roman" w:hAnsi="Times New Roman"/>
      <w:sz w:val="22"/>
    </w:rPr>
  </w:style>
  <w:style w:type="character" w:customStyle="1" w:styleId="nomcsslien">
    <w:name w:val="&lt;%=nomcss%&gt;_lien"/>
    <w:basedOn w:val="Policepardfaut"/>
    <w:rsid w:val="00EA2FBB"/>
  </w:style>
  <w:style w:type="character" w:styleId="Lienhypertextesuivivisit">
    <w:name w:val="FollowedHyperlink"/>
    <w:rsid w:val="00EA2FBB"/>
    <w:rPr>
      <w:color w:val="800080"/>
      <w:u w:val="single"/>
    </w:rPr>
  </w:style>
  <w:style w:type="paragraph" w:customStyle="1" w:styleId="Liste1Car">
    <w:name w:val="Liste1 Car"/>
    <w:basedOn w:val="Normal"/>
    <w:link w:val="Liste1CarCar"/>
    <w:rsid w:val="00EA2FBB"/>
    <w:pPr>
      <w:ind w:left="1135" w:hanging="284"/>
    </w:pPr>
    <w:rPr>
      <w:szCs w:val="24"/>
    </w:rPr>
  </w:style>
  <w:style w:type="character" w:customStyle="1" w:styleId="Liste1CarCar">
    <w:name w:val="Liste1 Car Car"/>
    <w:link w:val="Liste1Car"/>
    <w:rsid w:val="00EA2FBB"/>
    <w:rPr>
      <w:rFonts w:ascii="Arial" w:hAnsi="Arial" w:cs="Arial"/>
      <w:szCs w:val="24"/>
    </w:rPr>
  </w:style>
  <w:style w:type="paragraph" w:customStyle="1" w:styleId="BodyPuce1">
    <w:name w:val="Body Puce1"/>
    <w:basedOn w:val="Corpsdetexte"/>
    <w:rsid w:val="00EA2FBB"/>
    <w:pPr>
      <w:spacing w:before="80" w:after="80"/>
      <w:jc w:val="both"/>
    </w:pPr>
    <w:rPr>
      <w:rFonts w:ascii="Arial" w:hAnsi="Arial" w:cs="Arial"/>
      <w:i w:val="0"/>
    </w:rPr>
  </w:style>
  <w:style w:type="character" w:customStyle="1" w:styleId="Paragraphe2Car">
    <w:name w:val="Paragraphe 2 Car"/>
    <w:basedOn w:val="Policepardfaut"/>
    <w:link w:val="Paragraphe2"/>
    <w:rsid w:val="00EA2FBB"/>
  </w:style>
  <w:style w:type="character" w:customStyle="1" w:styleId="Liste2Car">
    <w:name w:val="Liste2 Car"/>
    <w:basedOn w:val="Paragraphe2Car"/>
    <w:link w:val="Liste2"/>
    <w:rsid w:val="00EA2FBB"/>
    <w:rPr>
      <w:lang w:val="fr-FR" w:eastAsia="fr-FR"/>
    </w:rPr>
  </w:style>
  <w:style w:type="character" w:customStyle="1" w:styleId="Paragraphe3Car">
    <w:name w:val="Paragraphe 3 Car"/>
    <w:basedOn w:val="Policepardfaut"/>
    <w:link w:val="Paragraphe3"/>
    <w:rsid w:val="00EA2FBB"/>
  </w:style>
  <w:style w:type="character" w:customStyle="1" w:styleId="Liste3Car">
    <w:name w:val="Liste3 Car"/>
    <w:basedOn w:val="Paragraphe3Car"/>
    <w:link w:val="Liste3"/>
    <w:rsid w:val="00EA2FBB"/>
    <w:rPr>
      <w:lang w:val="fr-FR" w:eastAsia="fr-FR"/>
    </w:rPr>
  </w:style>
  <w:style w:type="table" w:styleId="Grille1">
    <w:name w:val="Table Grid 1"/>
    <w:basedOn w:val="TableauNormal"/>
    <w:rsid w:val="00EA2FB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1381">
    <w:name w:val="EmailStyle1381"/>
    <w:basedOn w:val="Policepardfaut"/>
    <w:semiHidden/>
    <w:rsid w:val="00EA2FBB"/>
  </w:style>
  <w:style w:type="character" w:customStyle="1" w:styleId="mainnavheader">
    <w:name w:val="mainnavheader"/>
    <w:basedOn w:val="Policepardfaut"/>
    <w:rsid w:val="00EA2FBB"/>
  </w:style>
  <w:style w:type="character" w:styleId="lev">
    <w:name w:val="Strong"/>
    <w:uiPriority w:val="22"/>
    <w:qFormat/>
    <w:rsid w:val="00EA2FBB"/>
    <w:rPr>
      <w:b/>
      <w:bCs/>
    </w:rPr>
  </w:style>
  <w:style w:type="character" w:styleId="Marquedecommentaire">
    <w:name w:val="annotation reference"/>
    <w:rsid w:val="00EA2FBB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rsid w:val="00EA2FBB"/>
    <w:rPr>
      <w:b/>
      <w:bCs/>
    </w:rPr>
  </w:style>
  <w:style w:type="character" w:customStyle="1" w:styleId="ObjetducommentaireCar">
    <w:name w:val="Objet du commentaire Car"/>
    <w:link w:val="Objetducommentaire"/>
    <w:rsid w:val="00EA2FBB"/>
    <w:rPr>
      <w:b/>
      <w:bCs/>
    </w:rPr>
  </w:style>
  <w:style w:type="character" w:customStyle="1" w:styleId="apple-style-span">
    <w:name w:val="apple-style-span"/>
    <w:basedOn w:val="Policepardfaut"/>
    <w:rsid w:val="00EA2FBB"/>
  </w:style>
  <w:style w:type="paragraph" w:styleId="Paragraphedeliste">
    <w:name w:val="List Paragraph"/>
    <w:basedOn w:val="Normal"/>
    <w:uiPriority w:val="34"/>
    <w:qFormat/>
    <w:rsid w:val="00396EE3"/>
    <w:pPr>
      <w:ind w:left="720"/>
      <w:contextualSpacing/>
    </w:pPr>
  </w:style>
  <w:style w:type="paragraph" w:customStyle="1" w:styleId="Essai">
    <w:name w:val="Essai"/>
    <w:basedOn w:val="Normal"/>
    <w:rsid w:val="00A55C95"/>
  </w:style>
  <w:style w:type="character" w:customStyle="1" w:styleId="puce2Car">
    <w:name w:val="puce 2 Car"/>
    <w:link w:val="puce20"/>
    <w:rsid w:val="00E46B41"/>
    <w:rPr>
      <w:rFonts w:ascii="Arial" w:hAnsi="Arial"/>
      <w:lang w:val="fr-FR" w:eastAsia="fr-FR"/>
    </w:rPr>
  </w:style>
  <w:style w:type="paragraph" w:styleId="Explorateurdedocuments">
    <w:name w:val="Document Map"/>
    <w:basedOn w:val="Normal"/>
    <w:link w:val="ExplorateurdedocumentsCar"/>
    <w:rsid w:val="009444A8"/>
    <w:pPr>
      <w:spacing w:before="0" w:after="0"/>
    </w:pPr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rsid w:val="009444A8"/>
    <w:rPr>
      <w:rFonts w:ascii="Tahoma" w:hAnsi="Tahoma" w:cs="Tahoma"/>
      <w:sz w:val="16"/>
      <w:szCs w:val="16"/>
    </w:rPr>
  </w:style>
  <w:style w:type="character" w:customStyle="1" w:styleId="b1">
    <w:name w:val="b1"/>
    <w:rsid w:val="00980620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980620"/>
    <w:rPr>
      <w:color w:val="0000FF"/>
    </w:rPr>
  </w:style>
  <w:style w:type="character" w:customStyle="1" w:styleId="tx1">
    <w:name w:val="tx1"/>
    <w:rsid w:val="00980620"/>
    <w:rPr>
      <w:b/>
      <w:bCs/>
    </w:rPr>
  </w:style>
  <w:style w:type="paragraph" w:customStyle="1" w:styleId="P2">
    <w:name w:val="P2"/>
    <w:basedOn w:val="Normal"/>
    <w:rsid w:val="0057423C"/>
    <w:pPr>
      <w:keepLines/>
      <w:widowControl w:val="0"/>
      <w:spacing w:before="80" w:after="80"/>
      <w:ind w:right="284"/>
    </w:pPr>
    <w:rPr>
      <w:rFonts w:ascii="Times New Roman" w:hAnsi="Times New Roman"/>
      <w:sz w:val="22"/>
    </w:rPr>
  </w:style>
  <w:style w:type="character" w:customStyle="1" w:styleId="goohl3">
    <w:name w:val="goohl3"/>
    <w:basedOn w:val="Policepardfaut"/>
    <w:rsid w:val="0057423C"/>
  </w:style>
  <w:style w:type="paragraph" w:customStyle="1" w:styleId="Puce2">
    <w:name w:val="Puce 2"/>
    <w:basedOn w:val="Normal"/>
    <w:qFormat/>
    <w:rsid w:val="00DD4A48"/>
    <w:pPr>
      <w:numPr>
        <w:numId w:val="29"/>
      </w:numPr>
      <w:spacing w:before="0" w:after="0"/>
      <w:jc w:val="left"/>
    </w:pPr>
    <w:rPr>
      <w:rFonts w:cs="Arial"/>
    </w:rPr>
  </w:style>
  <w:style w:type="character" w:customStyle="1" w:styleId="apple-converted-space">
    <w:name w:val="apple-converted-space"/>
    <w:basedOn w:val="Policepardfaut"/>
    <w:rsid w:val="00CF6926"/>
  </w:style>
  <w:style w:type="character" w:customStyle="1" w:styleId="fieldlabel">
    <w:name w:val="fieldlabel"/>
    <w:basedOn w:val="Policepardfaut"/>
    <w:rsid w:val="00B21A43"/>
  </w:style>
  <w:style w:type="numbering" w:customStyle="1" w:styleId="Requirement">
    <w:name w:val="Requirement"/>
    <w:basedOn w:val="Aucuneliste"/>
    <w:uiPriority w:val="99"/>
    <w:rsid w:val="0036399A"/>
    <w:pPr>
      <w:numPr>
        <w:numId w:val="30"/>
      </w:numPr>
    </w:pPr>
  </w:style>
  <w:style w:type="paragraph" w:styleId="Lgende">
    <w:name w:val="caption"/>
    <w:basedOn w:val="Normal"/>
    <w:next w:val="Normal"/>
    <w:unhideWhenUsed/>
    <w:qFormat/>
    <w:rsid w:val="00E67CE8"/>
    <w:pPr>
      <w:spacing w:before="120" w:after="200"/>
      <w:jc w:val="center"/>
    </w:pPr>
    <w:rPr>
      <w:b/>
      <w:bCs/>
      <w:color w:val="4F81BD"/>
      <w:sz w:val="18"/>
      <w:szCs w:val="18"/>
    </w:rPr>
  </w:style>
  <w:style w:type="paragraph" w:styleId="Rvision">
    <w:name w:val="Revision"/>
    <w:hidden/>
    <w:uiPriority w:val="99"/>
    <w:semiHidden/>
    <w:rsid w:val="00B40F1A"/>
    <w:rPr>
      <w:rFonts w:ascii="Arial" w:hAnsi="Arial"/>
      <w:lang w:val="fr-FR" w:eastAsia="fr-FR"/>
    </w:rPr>
  </w:style>
  <w:style w:type="paragraph" w:customStyle="1" w:styleId="ReqCovering">
    <w:name w:val="Req_Covering"/>
    <w:basedOn w:val="Normal"/>
    <w:next w:val="ReqConformity"/>
    <w:link w:val="ReqCoveringCar"/>
    <w:qFormat/>
    <w:rsid w:val="00A82AFE"/>
    <w:pPr>
      <w:widowControl w:val="0"/>
      <w:spacing w:before="0" w:after="0"/>
    </w:pPr>
    <w:rPr>
      <w:rFonts w:ascii="Calibri" w:hAnsi="Calibri"/>
      <w:b/>
      <w:i/>
      <w:iCs/>
      <w:color w:val="800080"/>
      <w:lang w:eastAsia="en-US"/>
    </w:rPr>
  </w:style>
  <w:style w:type="paragraph" w:customStyle="1" w:styleId="ReqConformity">
    <w:name w:val="Req_Conformity"/>
    <w:basedOn w:val="ReqCovering"/>
    <w:next w:val="Normal"/>
    <w:link w:val="ReqConformityCar"/>
    <w:qFormat/>
    <w:rsid w:val="00A82AFE"/>
    <w:rPr>
      <w:b w:val="0"/>
    </w:rPr>
  </w:style>
  <w:style w:type="character" w:customStyle="1" w:styleId="ReqCoveringCar">
    <w:name w:val="Req_Covering Car"/>
    <w:link w:val="ReqCovering"/>
    <w:rsid w:val="00A82AFE"/>
    <w:rPr>
      <w:rFonts w:ascii="Calibri" w:hAnsi="Calibri" w:cs="Arial"/>
      <w:b/>
      <w:i/>
      <w:iCs/>
      <w:color w:val="800080"/>
      <w:lang w:eastAsia="en-US"/>
    </w:rPr>
  </w:style>
  <w:style w:type="character" w:customStyle="1" w:styleId="ReqConformityCar">
    <w:name w:val="Req_Conformity Car"/>
    <w:link w:val="ReqConformity"/>
    <w:rsid w:val="00A82AFE"/>
    <w:rPr>
      <w:rFonts w:ascii="Calibri" w:hAnsi="Calibri" w:cs="Arial"/>
      <w:i/>
      <w:iCs/>
      <w:color w:val="800080"/>
      <w:lang w:eastAsia="en-US"/>
    </w:rPr>
  </w:style>
  <w:style w:type="paragraph" w:customStyle="1" w:styleId="puces1">
    <w:name w:val="puces1"/>
    <w:basedOn w:val="Normal"/>
    <w:rsid w:val="00BD7088"/>
    <w:pPr>
      <w:numPr>
        <w:numId w:val="32"/>
      </w:numPr>
      <w:suppressAutoHyphens/>
      <w:spacing w:before="40" w:after="20"/>
      <w:ind w:left="357" w:hanging="357"/>
    </w:pPr>
    <w:rPr>
      <w:rFonts w:ascii="Calibri" w:hAnsi="Calibri"/>
      <w:spacing w:val="-3"/>
      <w:sz w:val="22"/>
    </w:rPr>
  </w:style>
  <w:style w:type="paragraph" w:customStyle="1" w:styleId="ReqText">
    <w:name w:val="Req_Text"/>
    <w:basedOn w:val="Normal"/>
    <w:link w:val="ReqTextCar"/>
    <w:qFormat/>
    <w:rsid w:val="00E061A7"/>
    <w:pPr>
      <w:spacing w:before="120" w:after="120"/>
    </w:pPr>
    <w:rPr>
      <w:szCs w:val="22"/>
      <w:lang w:eastAsia="en-US"/>
    </w:rPr>
  </w:style>
  <w:style w:type="character" w:customStyle="1" w:styleId="ReqTextCar">
    <w:name w:val="Req_Text Car"/>
    <w:link w:val="ReqText"/>
    <w:rsid w:val="00E061A7"/>
    <w:rPr>
      <w:rFonts w:ascii="Arial" w:hAnsi="Arial"/>
      <w:szCs w:val="22"/>
      <w:lang w:val="fr-FR" w:eastAsia="en-US"/>
    </w:rPr>
  </w:style>
  <w:style w:type="paragraph" w:customStyle="1" w:styleId="ReqID">
    <w:name w:val="Req_ID"/>
    <w:basedOn w:val="Paragraphedeliste"/>
    <w:link w:val="ReqIDCar"/>
    <w:qFormat/>
    <w:rsid w:val="00BD7088"/>
    <w:pPr>
      <w:numPr>
        <w:numId w:val="31"/>
      </w:numPr>
    </w:pPr>
    <w:rPr>
      <w:rFonts w:ascii="Calibri" w:hAnsi="Calibri"/>
      <w:color w:val="C0504D"/>
    </w:rPr>
  </w:style>
  <w:style w:type="character" w:customStyle="1" w:styleId="ReqIDCar">
    <w:name w:val="Req_ID Car"/>
    <w:link w:val="ReqID"/>
    <w:rsid w:val="00BD7088"/>
    <w:rPr>
      <w:rFonts w:ascii="Calibri" w:hAnsi="Calibri"/>
      <w:color w:val="C0504D"/>
      <w:lang w:val="fr-FR" w:eastAsia="fr-FR"/>
    </w:rPr>
  </w:style>
  <w:style w:type="paragraph" w:customStyle="1" w:styleId="Puce10">
    <w:name w:val="Puce 1"/>
    <w:basedOn w:val="Normal"/>
    <w:qFormat/>
    <w:rsid w:val="00441465"/>
    <w:pPr>
      <w:numPr>
        <w:numId w:val="33"/>
      </w:numPr>
      <w:spacing w:before="120" w:after="0"/>
    </w:pPr>
    <w:rPr>
      <w:rFonts w:cs="Arial"/>
    </w:rPr>
  </w:style>
  <w:style w:type="paragraph" w:styleId="Tabledesillustrations">
    <w:name w:val="table of figures"/>
    <w:basedOn w:val="Normal"/>
    <w:next w:val="Normal"/>
    <w:uiPriority w:val="99"/>
    <w:rsid w:val="003A0BFD"/>
    <w:pPr>
      <w:spacing w:after="0"/>
    </w:pPr>
  </w:style>
  <w:style w:type="character" w:customStyle="1" w:styleId="Titre6Car">
    <w:name w:val="Titre 6 Car"/>
    <w:basedOn w:val="Policepardfaut"/>
    <w:link w:val="Titre6"/>
    <w:rsid w:val="005A55F7"/>
    <w:rPr>
      <w:rFonts w:ascii="Arial" w:hAnsi="Arial"/>
      <w:color w:val="0000FF"/>
      <w:sz w:val="18"/>
      <w:lang w:eastAsia="fr-FR"/>
    </w:rPr>
  </w:style>
  <w:style w:type="table" w:customStyle="1" w:styleId="Listeclaire-Accent11">
    <w:name w:val="Liste claire - Accent 11"/>
    <w:basedOn w:val="TableauNormal"/>
    <w:uiPriority w:val="61"/>
    <w:rsid w:val="004703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nnes1">
    <w:name w:val="Table Columns 1"/>
    <w:basedOn w:val="TableauNormal"/>
    <w:rsid w:val="0000184A"/>
    <w:pPr>
      <w:spacing w:before="60" w:after="60"/>
      <w:jc w:val="both"/>
    </w:pPr>
    <w:rPr>
      <w:b/>
      <w:bCs/>
      <w:lang w:val="fr-FR" w:eastAsia="fr-FR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re2Car">
    <w:name w:val="Titre 2 Car"/>
    <w:aliases w:val="H2 Car,T2 Car,Heading 2 Car,Fonctionnalité Car,Titre 21 Car,t2.T2 Car,FonctionnalitÈ Car,Fonctionnalité1 Car,Fonctionnalité2 Car,Fonctionnalité3 Car,FonctionnalitÈ1 Car,Fonctionnalité4 Car,Fonctionnalité5 Car,Heading 21 Car,(1.1 Car,1.2 Car"/>
    <w:basedOn w:val="Policepardfaut"/>
    <w:link w:val="Titre2"/>
    <w:rsid w:val="00A15DDA"/>
    <w:rPr>
      <w:rFonts w:ascii="Arial" w:hAnsi="Arial"/>
      <w:b/>
      <w:i/>
      <w:caps/>
      <w:color w:val="0000FF"/>
      <w:sz w:val="22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99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96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72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yrobin\Application%20Data\Microsoft\Mod&#232;les\QIPS_xxxx_TMP_Modele_de_style_Deliver_V01.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F9562-5625-4060-B9B3-E43C2ADD4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QIPS_xxxx_TMP_Modele_de_style_Deliver_V01.0.dot</Template>
  <TotalTime>16</TotalTime>
  <Pages>43</Pages>
  <Words>10659</Words>
  <Characters>72803</Characters>
  <Application>Microsoft Office Word</Application>
  <DocSecurity>0</DocSecurity>
  <Lines>2348</Lines>
  <Paragraphs>1854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ETC FRA user guide</vt:lpstr>
    </vt:vector>
  </TitlesOfParts>
  <Company>Capgemini</Company>
  <LinksUpToDate>false</LinksUpToDate>
  <CharactersWithSpaces>81608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ETC FRA user guide</dc:title>
  <dc:creator>FRANCE</dc:creator>
  <cp:lastModifiedBy>Régis MAUGET (rmauget)</cp:lastModifiedBy>
  <cp:revision>7</cp:revision>
  <cp:lastPrinted>2012-11-30T14:13:00Z</cp:lastPrinted>
  <dcterms:created xsi:type="dcterms:W3CDTF">2017-04-24T13:40:00Z</dcterms:created>
  <dcterms:modified xsi:type="dcterms:W3CDTF">2017-06-06T16:28:00Z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PID_LINKBASE">
    <vt:lpwstr/>
  </property>
  <property fmtid="{D5CDD505-2E9C-101B-9397-08002B2CF9AE}" pid="3" name="DocGroupName">
    <vt:lpwstr> </vt:lpwstr>
  </property>
  <property fmtid="{D5CDD505-2E9C-101B-9397-08002B2CF9AE}" pid="4" name="DocCopyright">
    <vt:lpwstr> </vt:lpwstr>
  </property>
  <property fmtid="{D5CDD505-2E9C-101B-9397-08002B2CF9AE}" pid="5" name="DocMethodName">
    <vt:lpwstr> </vt:lpwstr>
  </property>
  <property fmtid="{D5CDD505-2E9C-101B-9397-08002B2CF9AE}" pid="6" name="DocRegionName">
    <vt:lpwstr> </vt:lpwstr>
  </property>
  <property fmtid="{D5CDD505-2E9C-101B-9397-08002B2CF9AE}" pid="7" name="DocEntityName">
    <vt:lpwstr> </vt:lpwstr>
  </property>
  <property fmtid="{D5CDD505-2E9C-101B-9397-08002B2CF9AE}" pid="8" name="DocUnitName">
    <vt:lpwstr> </vt:lpwstr>
  </property>
  <property fmtid="{D5CDD505-2E9C-101B-9397-08002B2CF9AE}" pid="9" name="DocUnitAdr1">
    <vt:lpwstr> </vt:lpwstr>
  </property>
  <property fmtid="{D5CDD505-2E9C-101B-9397-08002B2CF9AE}" pid="10" name="DocUnitAdr2">
    <vt:lpwstr> </vt:lpwstr>
  </property>
  <property fmtid="{D5CDD505-2E9C-101B-9397-08002B2CF9AE}" pid="11" name="DocUnitAdr3">
    <vt:lpwstr> </vt:lpwstr>
  </property>
  <property fmtid="{D5CDD505-2E9C-101B-9397-08002B2CF9AE}" pid="12" name="DocUnitAdr4">
    <vt:lpwstr> </vt:lpwstr>
  </property>
  <property fmtid="{D5CDD505-2E9C-101B-9397-08002B2CF9AE}" pid="13" name="DocUnitAdr5">
    <vt:lpwstr> </vt:lpwstr>
  </property>
  <property fmtid="{D5CDD505-2E9C-101B-9397-08002B2CF9AE}" pid="14" name="DocUnitPhone">
    <vt:lpwstr> </vt:lpwstr>
  </property>
  <property fmtid="{D5CDD505-2E9C-101B-9397-08002B2CF9AE}" pid="15" name="DocUnitFax">
    <vt:lpwstr> </vt:lpwstr>
  </property>
  <property fmtid="{D5CDD505-2E9C-101B-9397-08002B2CF9AE}" pid="16" name="DocUnitEmail">
    <vt:lpwstr/>
  </property>
  <property fmtid="{D5CDD505-2E9C-101B-9397-08002B2CF9AE}" pid="17" name="DocProjectName">
    <vt:lpwstr> </vt:lpwstr>
  </property>
  <property fmtid="{D5CDD505-2E9C-101B-9397-08002B2CF9AE}" pid="18" name="DocProjectStreamName">
    <vt:lpwstr/>
  </property>
  <property fmtid="{D5CDD505-2E9C-101B-9397-08002B2CF9AE}" pid="19" name="DocTitle">
    <vt:lpwstr>ETC FRA user guide</vt:lpwstr>
  </property>
  <property fmtid="{D5CDD505-2E9C-101B-9397-08002B2CF9AE}" pid="20" name="DocType">
    <vt:lpwstr>MUT: Manuel d'utilisation</vt:lpwstr>
  </property>
  <property fmtid="{D5CDD505-2E9C-101B-9397-08002B2CF9AE}" pid="21" name="DocUsage">
    <vt:lpwstr>Livrable</vt:lpwstr>
  </property>
  <property fmtid="{D5CDD505-2E9C-101B-9397-08002B2CF9AE}" pid="22" name="DocVersion">
    <vt:lpwstr>V1.1 Draft</vt:lpwstr>
  </property>
  <property fmtid="{D5CDD505-2E9C-101B-9397-08002B2CF9AE}" pid="23" name="DocUpdate">
    <vt:lpwstr>01/06/2017</vt:lpwstr>
  </property>
  <property fmtid="{D5CDD505-2E9C-101B-9397-08002B2CF9AE}" pid="24" name="DocCreation">
    <vt:lpwstr> </vt:lpwstr>
  </property>
  <property fmtid="{D5CDD505-2E9C-101B-9397-08002B2CF9AE}" pid="25" name="DocStatus">
    <vt:lpwstr>Validé</vt:lpwstr>
  </property>
  <property fmtid="{D5CDD505-2E9C-101B-9397-08002B2CF9AE}" pid="26" name="DocAuthor">
    <vt:lpwstr>FRANCE</vt:lpwstr>
  </property>
  <property fmtid="{D5CDD505-2E9C-101B-9397-08002B2CF9AE}" pid="27" name="DocRef">
    <vt:lpwstr> </vt:lpwstr>
  </property>
  <property fmtid="{D5CDD505-2E9C-101B-9397-08002B2CF9AE}" pid="28" name="DocValidationName">
    <vt:lpwstr> </vt:lpwstr>
  </property>
  <property fmtid="{D5CDD505-2E9C-101B-9397-08002B2CF9AE}" pid="29" name="DocCustomerName">
    <vt:lpwstr> </vt:lpwstr>
  </property>
  <property fmtid="{D5CDD505-2E9C-101B-9397-08002B2CF9AE}" pid="30" name="DocLanguage">
    <vt:lpwstr>EN</vt:lpwstr>
  </property>
  <property fmtid="{D5CDD505-2E9C-101B-9397-08002B2CF9AE}" pid="31" name="DocModelName">
    <vt:lpwstr> </vt:lpwstr>
  </property>
  <property fmtid="{D5CDD505-2E9C-101B-9397-08002B2CF9AE}" pid="32" name="DocModelRef">
    <vt:lpwstr> </vt:lpwstr>
  </property>
  <property fmtid="{D5CDD505-2E9C-101B-9397-08002B2CF9AE}" pid="33" name="DocModelVersion">
    <vt:lpwstr> </vt:lpwstr>
  </property>
  <property fmtid="{D5CDD505-2E9C-101B-9397-08002B2CF9AE}" pid="34" name="DocProjectId">
    <vt:lpwstr> </vt:lpwstr>
  </property>
  <property fmtid="{D5CDD505-2E9C-101B-9397-08002B2CF9AE}" pid="35" name="DocProjectStreamId">
    <vt:lpwstr/>
  </property>
  <property fmtid="{D5CDD505-2E9C-101B-9397-08002B2CF9AE}" pid="36" name="DocProjectSerialNumber">
    <vt:lpwstr> </vt:lpwstr>
  </property>
  <property fmtid="{D5CDD505-2E9C-101B-9397-08002B2CF9AE}" pid="37" name="DocURL">
    <vt:lpwstr> </vt:lpwstr>
  </property>
  <property fmtid="{D5CDD505-2E9C-101B-9397-08002B2CF9AE}" pid="38" name="DocLibreDoc">
    <vt:lpwstr/>
  </property>
  <property fmtid="{D5CDD505-2E9C-101B-9397-08002B2CF9AE}" pid="39" name="DocModelAdmin">
    <vt:lpwstr> </vt:lpwstr>
  </property>
  <property fmtid="{D5CDD505-2E9C-101B-9397-08002B2CF9AE}" pid="40" name="DocSite">
    <vt:lpwstr> </vt:lpwstr>
  </property>
</Properties>
</file>